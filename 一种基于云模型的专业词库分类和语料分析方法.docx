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val="0"/>
        <w:suppressLineNumbers w:val="0"/>
        <w:spacing w:before="0" w:beforeAutospacing="0" w:after="0" w:afterAutospacing="0"/>
        <w:ind w:left="0" w:right="0" w:firstLine="562" w:firstLineChars="200"/>
        <w:jc w:val="center"/>
        <w:rPr>
          <w:rFonts w:hint="default"/>
          <w:b/>
          <w:bCs w:val="0"/>
          <w:sz w:val="28"/>
          <w:szCs w:val="28"/>
          <w:lang w:val="en-US"/>
        </w:rPr>
      </w:pPr>
      <w:r>
        <w:rPr>
          <w:rFonts w:hint="eastAsia" w:ascii="Times New Roman" w:hAnsi="Times New Roman" w:eastAsia="宋体" w:cs="宋体"/>
          <w:b/>
          <w:bCs w:val="0"/>
          <w:kern w:val="2"/>
          <w:sz w:val="28"/>
          <w:szCs w:val="28"/>
          <w:lang w:val="en-US" w:eastAsia="zh-CN" w:bidi="ar"/>
        </w:rPr>
        <w:t>技术交底书撰写</w:t>
      </w:r>
    </w:p>
    <w:p>
      <w:pPr>
        <w:keepNext w:val="0"/>
        <w:keepLines w:val="0"/>
        <w:widowControl w:val="0"/>
        <w:suppressLineNumbers w:val="0"/>
        <w:spacing w:before="0" w:beforeAutospacing="0" w:after="0" w:afterAutospacing="0"/>
        <w:ind w:left="0" w:right="0" w:firstLine="360" w:firstLineChars="200"/>
        <w:jc w:val="both"/>
        <w:rPr>
          <w:sz w:val="18"/>
          <w:szCs w:val="18"/>
          <w:lang w:val="en-US"/>
        </w:rPr>
      </w:pPr>
      <w:r>
        <w:rPr>
          <w:rFonts w:hint="default" w:ascii="Times New Roman" w:hAnsi="Times New Roman" w:eastAsia="宋体" w:cs="Times New Roman"/>
          <w:kern w:val="2"/>
          <w:sz w:val="18"/>
          <w:szCs w:val="18"/>
          <w:lang w:val="en-US" w:eastAsia="zh-CN" w:bidi="ar"/>
        </w:rPr>
        <w:t xml:space="preserve">                      </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Layout w:type="autofit"/>
        <w:tblCellMar>
          <w:top w:w="0" w:type="dxa"/>
          <w:left w:w="108" w:type="dxa"/>
          <w:bottom w:w="0" w:type="dxa"/>
          <w:right w:w="108" w:type="dxa"/>
        </w:tblCellMar>
      </w:tblPr>
      <w:tblGrid>
        <w:gridCol w:w="1548"/>
        <w:gridCol w:w="1440"/>
        <w:gridCol w:w="3060"/>
        <w:gridCol w:w="24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66" w:hRule="atLeast"/>
        </w:trPr>
        <w:tc>
          <w:tcPr>
            <w:tcW w:w="15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发明名称：</w:t>
            </w:r>
          </w:p>
        </w:tc>
        <w:tc>
          <w:tcPr>
            <w:tcW w:w="6974"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bookmarkStart w:id="0" w:name="_GoBack"/>
            <w:r>
              <w:rPr>
                <w:rFonts w:hint="eastAsia" w:ascii="楷体_GB2312" w:hAnsi="Times New Roman" w:eastAsia="楷体_GB2312" w:cs="楷体_GB2312"/>
                <w:color w:val="0000FF"/>
                <w:kern w:val="2"/>
                <w:sz w:val="18"/>
                <w:szCs w:val="18"/>
                <w:lang w:val="en-US" w:eastAsia="zh-CN" w:bidi="ar"/>
              </w:rPr>
              <w:t>一种基于云模型的专业词库分类和语料分析方法</w:t>
            </w:r>
            <w:bookmarkEnd w:id="0"/>
            <w:r>
              <w:rPr>
                <w:rFonts w:hint="default"/>
              </w:rP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本专利发明人：</w:t>
            </w:r>
          </w:p>
        </w:tc>
        <w:tc>
          <w:tcPr>
            <w:tcW w:w="6974"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丁亦刚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c>
          <w:tcPr>
            <w:tcW w:w="1548"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专利申请人：</w:t>
            </w:r>
          </w:p>
        </w:tc>
        <w:tc>
          <w:tcPr>
            <w:tcW w:w="6974" w:type="dxa"/>
            <w:gridSpan w:val="3"/>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ins w:id="0" w:author="Vigan">
              <w:r>
                <w:rPr>
                  <w:rFonts w:hint="eastAsia" w:ascii="Times New Roman" w:hAnsi="Times New Roman" w:eastAsia="宋体" w:cs="宋体"/>
                  <w:kern w:val="2"/>
                  <w:sz w:val="18"/>
                  <w:szCs w:val="18"/>
                  <w:lang w:val="en-US" w:eastAsia="zh-CN" w:bidi="ar"/>
                </w:rPr>
                <w:t>杭州中策职业学校</w:t>
              </w:r>
            </w:ins>
            <w:r>
              <w:rPr>
                <w:rFonts w:hint="eastAsia" w:ascii="Times New Roman" w:hAnsi="Times New Roman" w:eastAsia="宋体" w:cs="宋体"/>
                <w:kern w:val="2"/>
                <w:sz w:val="18"/>
                <w:szCs w:val="18"/>
                <w:lang w:val="en-US" w:eastAsia="zh-CN" w:bidi="ar"/>
              </w:rPr>
              <w:t>钱塘学校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20" w:hRule="atLeast"/>
        </w:trPr>
        <w:tc>
          <w:tcPr>
            <w:tcW w:w="154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交底书撰写人：</w:t>
            </w:r>
          </w:p>
        </w:tc>
        <w:tc>
          <w:tcPr>
            <w:tcW w:w="144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丁亦刚</w:t>
            </w:r>
          </w:p>
        </w:tc>
        <w:tc>
          <w:tcPr>
            <w:tcW w:w="30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both"/>
              <w:rPr>
                <w:rFonts w:hint="default"/>
                <w:sz w:val="18"/>
                <w:szCs w:val="18"/>
                <w:lang w:val="en-US"/>
              </w:rPr>
            </w:pPr>
            <w:r>
              <w:rPr>
                <w:rFonts w:hint="eastAsia" w:ascii="Times New Roman" w:hAnsi="Times New Roman" w:eastAsia="宋体" w:cs="宋体"/>
                <w:kern w:val="2"/>
                <w:sz w:val="18"/>
                <w:szCs w:val="18"/>
                <w:lang w:val="en-US" w:eastAsia="zh-CN" w:bidi="ar"/>
              </w:rPr>
              <w:t>电话：</w:t>
            </w:r>
            <w:r>
              <w:rPr>
                <w:rFonts w:hint="default" w:ascii="Times New Roman" w:hAnsi="Times New Roman" w:eastAsia="宋体" w:cs="Times New Roman"/>
                <w:kern w:val="2"/>
                <w:sz w:val="18"/>
                <w:szCs w:val="18"/>
                <w:lang w:val="en-US" w:eastAsia="zh-CN" w:bidi="ar"/>
              </w:rPr>
              <w:t>19854819020</w:t>
            </w:r>
          </w:p>
        </w:tc>
        <w:tc>
          <w:tcPr>
            <w:tcW w:w="247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both"/>
              <w:rPr>
                <w:rFonts w:hint="default"/>
                <w:sz w:val="18"/>
                <w:szCs w:val="18"/>
                <w:lang w:val="en-US"/>
              </w:rPr>
            </w:pPr>
            <w:r>
              <w:rPr>
                <w:rFonts w:hint="eastAsia" w:ascii="Times New Roman" w:hAnsi="Times New Roman" w:eastAsia="宋体" w:cs="宋体"/>
                <w:kern w:val="2"/>
                <w:sz w:val="18"/>
                <w:szCs w:val="18"/>
                <w:lang w:val="en-US" w:eastAsia="zh-CN" w:bidi="ar"/>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54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144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553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both"/>
              <w:rPr>
                <w:rFonts w:hint="default"/>
                <w:sz w:val="18"/>
                <w:szCs w:val="18"/>
                <w:lang w:val="en-US"/>
              </w:rPr>
            </w:pPr>
            <w:r>
              <w:rPr>
                <w:rFonts w:hint="default" w:ascii="Times New Roman" w:hAnsi="Times New Roman" w:eastAsia="宋体" w:cs="Times New Roman"/>
                <w:kern w:val="2"/>
                <w:sz w:val="18"/>
                <w:szCs w:val="18"/>
                <w:lang w:val="en-US" w:eastAsia="zh-CN" w:bidi="ar"/>
              </w:rPr>
              <w:t>E-MAIL</w:t>
            </w:r>
            <w:r>
              <w:rPr>
                <w:rFonts w:hint="eastAsia" w:ascii="Times New Roman" w:hAnsi="Times New Roman" w:eastAsia="宋体" w:cs="宋体"/>
                <w:kern w:val="2"/>
                <w:sz w:val="18"/>
                <w:szCs w:val="18"/>
                <w:lang w:val="en-US" w:eastAsia="zh-CN" w:bidi="ar"/>
              </w:rPr>
              <w:t>：</w:t>
            </w:r>
            <w:r>
              <w:rPr>
                <w:rFonts w:hint="default" w:ascii="Times New Roman" w:hAnsi="Times New Roman" w:eastAsia="宋体" w:cs="Times New Roman"/>
                <w:kern w:val="2"/>
                <w:sz w:val="18"/>
                <w:szCs w:val="18"/>
                <w:lang w:val="en-US" w:eastAsia="zh-CN" w:bidi="ar"/>
              </w:rPr>
              <w:t>909975853@qq.com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0" w:hRule="atLeast"/>
        </w:trPr>
        <w:tc>
          <w:tcPr>
            <w:tcW w:w="1548"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right="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技术联系人：</w:t>
            </w:r>
          </w:p>
        </w:tc>
        <w:tc>
          <w:tcPr>
            <w:tcW w:w="1440" w:type="dxa"/>
            <w:vMerge w:val="restart"/>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leftChars="0" w:right="0" w:rightChars="0" w:firstLine="0" w:firstLineChars="0"/>
              <w:jc w:val="center"/>
              <w:rPr>
                <w:rFonts w:hint="default"/>
                <w:sz w:val="18"/>
                <w:szCs w:val="18"/>
                <w:lang w:val="en-US"/>
              </w:rPr>
            </w:pPr>
            <w:r>
              <w:rPr>
                <w:rFonts w:hint="eastAsia" w:ascii="Times New Roman" w:hAnsi="Times New Roman" w:eastAsia="宋体" w:cs="宋体"/>
                <w:kern w:val="2"/>
                <w:sz w:val="18"/>
                <w:szCs w:val="18"/>
                <w:lang w:val="en-US" w:eastAsia="zh-CN" w:bidi="ar"/>
              </w:rPr>
              <w:t>丁亦刚</w:t>
            </w:r>
          </w:p>
        </w:tc>
        <w:tc>
          <w:tcPr>
            <w:tcW w:w="3060"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leftChars="0" w:right="0" w:rightChars="0" w:firstLine="0" w:firstLineChars="0"/>
              <w:jc w:val="both"/>
              <w:rPr>
                <w:rFonts w:hint="default"/>
                <w:sz w:val="18"/>
                <w:szCs w:val="18"/>
                <w:lang w:val="en-US"/>
              </w:rPr>
            </w:pPr>
            <w:r>
              <w:rPr>
                <w:rFonts w:hint="eastAsia" w:ascii="Times New Roman" w:hAnsi="Times New Roman" w:eastAsia="宋体" w:cs="宋体"/>
                <w:kern w:val="2"/>
                <w:sz w:val="18"/>
                <w:szCs w:val="18"/>
                <w:lang w:val="en-US" w:eastAsia="zh-CN" w:bidi="ar"/>
              </w:rPr>
              <w:t>电话：</w:t>
            </w:r>
            <w:r>
              <w:rPr>
                <w:rFonts w:hint="default" w:ascii="Times New Roman" w:hAnsi="Times New Roman" w:eastAsia="宋体" w:cs="Times New Roman"/>
                <w:kern w:val="2"/>
                <w:sz w:val="18"/>
                <w:szCs w:val="18"/>
                <w:lang w:val="en-US" w:eastAsia="zh-CN" w:bidi="ar"/>
              </w:rPr>
              <w:t>19854819020</w:t>
            </w:r>
          </w:p>
        </w:tc>
        <w:tc>
          <w:tcPr>
            <w:tcW w:w="2474" w:type="dxa"/>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leftChars="0" w:right="0" w:rightChars="0" w:firstLine="0" w:firstLineChars="0"/>
              <w:jc w:val="both"/>
              <w:rPr>
                <w:rFonts w:hint="default"/>
                <w:sz w:val="18"/>
                <w:szCs w:val="18"/>
                <w:lang w:val="en-US"/>
              </w:rPr>
            </w:pPr>
            <w:r>
              <w:rPr>
                <w:rFonts w:hint="eastAsia" w:ascii="Times New Roman" w:hAnsi="Times New Roman" w:eastAsia="宋体" w:cs="宋体"/>
                <w:kern w:val="2"/>
                <w:sz w:val="18"/>
                <w:szCs w:val="18"/>
                <w:lang w:val="en-US" w:eastAsia="zh-CN" w:bidi="ar"/>
              </w:rPr>
              <w:t>传真：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auto"/>
          <w:tblCellMar>
            <w:top w:w="0" w:type="dxa"/>
            <w:left w:w="108" w:type="dxa"/>
            <w:bottom w:w="0" w:type="dxa"/>
            <w:right w:w="108" w:type="dxa"/>
          </w:tblCellMar>
        </w:tblPrEx>
        <w:trPr>
          <w:trHeight w:val="470" w:hRule="atLeast"/>
        </w:trPr>
        <w:tc>
          <w:tcPr>
            <w:tcW w:w="1548"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right="0"/>
              <w:rPr>
                <w:rFonts w:hint="default" w:ascii="Times New Roman" w:hAnsi="Times New Roman" w:cs="Times New Roman"/>
                <w:sz w:val="20"/>
                <w:szCs w:val="20"/>
              </w:rPr>
            </w:pPr>
          </w:p>
        </w:tc>
        <w:tc>
          <w:tcPr>
            <w:tcW w:w="1440" w:type="dxa"/>
            <w:vMerge w:val="continue"/>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suppressLineNumbers w:val="0"/>
              <w:spacing w:before="0" w:beforeAutospacing="0" w:after="0" w:afterAutospacing="0"/>
              <w:ind w:left="0" w:leftChars="0" w:right="0" w:rightChars="0"/>
              <w:rPr>
                <w:rFonts w:hint="default" w:ascii="Times New Roman" w:hAnsi="Times New Roman" w:cs="Times New Roman"/>
                <w:sz w:val="20"/>
                <w:szCs w:val="20"/>
              </w:rPr>
            </w:pPr>
          </w:p>
        </w:tc>
        <w:tc>
          <w:tcPr>
            <w:tcW w:w="5534" w:type="dxa"/>
            <w:gridSpan w:val="2"/>
            <w:tcBorders>
              <w:top w:val="single" w:color="auto" w:sz="4" w:space="0"/>
              <w:left w:val="single" w:color="auto" w:sz="4" w:space="0"/>
              <w:bottom w:val="single" w:color="auto" w:sz="4" w:space="0"/>
              <w:right w:val="single" w:color="auto" w:sz="4" w:space="0"/>
            </w:tcBorders>
            <w:shd w:val="clear" w:color="auto" w:fill="auto"/>
            <w:vAlign w:val="center"/>
          </w:tcPr>
          <w:p>
            <w:pPr>
              <w:keepNext w:val="0"/>
              <w:keepLines w:val="0"/>
              <w:widowControl w:val="0"/>
              <w:suppressLineNumbers w:val="0"/>
              <w:spacing w:before="0" w:beforeAutospacing="0" w:after="0" w:afterAutospacing="0"/>
              <w:ind w:left="0" w:leftChars="0" w:right="0" w:rightChars="0" w:firstLine="0" w:firstLineChars="0"/>
              <w:jc w:val="both"/>
              <w:rPr>
                <w:rFonts w:hint="default"/>
                <w:sz w:val="18"/>
                <w:szCs w:val="18"/>
                <w:lang w:val="en-US"/>
              </w:rPr>
            </w:pPr>
            <w:r>
              <w:rPr>
                <w:rFonts w:hint="default" w:ascii="Times New Roman" w:hAnsi="Times New Roman" w:eastAsia="宋体" w:cs="Times New Roman"/>
                <w:kern w:val="2"/>
                <w:sz w:val="18"/>
                <w:szCs w:val="18"/>
                <w:lang w:val="en-US" w:eastAsia="zh-CN" w:bidi="ar"/>
              </w:rPr>
              <w:t>E-MAIL</w:t>
            </w:r>
            <w:r>
              <w:rPr>
                <w:rFonts w:hint="eastAsia" w:ascii="Times New Roman" w:hAnsi="Times New Roman" w:eastAsia="宋体" w:cs="宋体"/>
                <w:kern w:val="2"/>
                <w:sz w:val="18"/>
                <w:szCs w:val="18"/>
                <w:lang w:val="en-US" w:eastAsia="zh-CN" w:bidi="ar"/>
              </w:rPr>
              <w:t>：</w:t>
            </w:r>
            <w:r>
              <w:rPr>
                <w:rFonts w:hint="default" w:ascii="Times New Roman" w:hAnsi="Times New Roman" w:eastAsia="宋体" w:cs="Times New Roman"/>
                <w:kern w:val="2"/>
                <w:sz w:val="18"/>
                <w:szCs w:val="18"/>
                <w:lang w:val="en-US" w:eastAsia="zh-CN" w:bidi="ar"/>
              </w:rPr>
              <w:t>909975853@qq.com</w:t>
            </w:r>
          </w:p>
        </w:tc>
      </w:tr>
    </w:tbl>
    <w:p>
      <w:pPr>
        <w:keepNext w:val="0"/>
        <w:keepLines w:val="0"/>
        <w:widowControl w:val="0"/>
        <w:suppressLineNumbers w:val="0"/>
        <w:spacing w:before="0" w:beforeAutospacing="0" w:after="0" w:afterAutospacing="0"/>
        <w:ind w:left="0" w:right="0" w:firstLine="361" w:firstLineChars="200"/>
        <w:jc w:val="both"/>
        <w:rPr>
          <w:b/>
          <w:bCs w:val="0"/>
          <w:color w:val="0000FF"/>
          <w:sz w:val="18"/>
          <w:szCs w:val="18"/>
          <w:lang w:val="en-US"/>
        </w:rPr>
      </w:pPr>
      <w:r>
        <w:rPr>
          <w:rFonts w:hint="eastAsia" w:ascii="Times New Roman" w:hAnsi="Times New Roman" w:eastAsia="宋体" w:cs="宋体"/>
          <w:b/>
          <w:bCs w:val="0"/>
          <w:color w:val="0000FF"/>
          <w:kern w:val="2"/>
          <w:sz w:val="18"/>
          <w:szCs w:val="18"/>
          <w:lang w:val="en-US" w:eastAsia="zh-CN" w:bidi="ar"/>
        </w:rPr>
        <w:t>该技术应用产品：</w:t>
      </w:r>
    </w:p>
    <w:p>
      <w:pPr>
        <w:keepNext w:val="0"/>
        <w:keepLines w:val="0"/>
        <w:widowControl w:val="0"/>
        <w:suppressLineNumbers w:val="0"/>
        <w:spacing w:before="0" w:beforeAutospacing="0" w:after="0" w:afterAutospacing="0"/>
        <w:ind w:right="0"/>
        <w:jc w:val="both"/>
        <w:rPr>
          <w:rFonts w:hint="eastAsia"/>
          <w:lang w:val="en-US" w:eastAsia="zh-CN"/>
        </w:rPr>
      </w:pPr>
      <w:r>
        <w:rPr>
          <w:rFonts w:hint="eastAsia"/>
          <w:lang w:val="en-US" w:eastAsia="zh-CN"/>
        </w:rPr>
        <w:t>对于专业领域文本通过专业词库分类，从而对专业文本进行量化分析的方法。</w:t>
      </w:r>
    </w:p>
    <w:p>
      <w:pPr>
        <w:keepNext w:val="0"/>
        <w:keepLines w:val="0"/>
        <w:widowControl w:val="0"/>
        <w:suppressLineNumbers w:val="0"/>
        <w:spacing w:before="0" w:beforeAutospacing="0" w:after="0" w:afterAutospacing="0"/>
        <w:ind w:right="0"/>
        <w:jc w:val="both"/>
        <w:rPr>
          <w:rFonts w:hint="eastAsia"/>
          <w:sz w:val="18"/>
          <w:szCs w:val="18"/>
          <w:lang w:val="en-US" w:eastAsia="zh-CN"/>
        </w:rPr>
      </w:pPr>
      <w:r>
        <w:rPr>
          <w:rFonts w:hint="eastAsia"/>
          <w:sz w:val="18"/>
          <w:szCs w:val="18"/>
          <w:lang w:val="en-US" w:eastAsia="zh-CN"/>
        </w:rPr>
        <w:t>本发明专利可用于专业词库中，对分词进行自动分类和分级的标注工作，首先通过少量的人为标注实现大语料库的分词分类，并将这种分级和分类过程转变为句子粒度、文章粒度和对象级粒度的分数，实现对文本内容的量化评价。</w:t>
      </w:r>
    </w:p>
    <w:p>
      <w:pPr>
        <w:keepNext w:val="0"/>
        <w:keepLines w:val="0"/>
        <w:widowControl w:val="0"/>
        <w:suppressLineNumbers w:val="0"/>
        <w:spacing w:before="0" w:beforeAutospacing="0" w:after="0" w:afterAutospacing="0"/>
        <w:ind w:right="0"/>
        <w:jc w:val="both"/>
        <w:rPr>
          <w:rFonts w:hint="default"/>
          <w:sz w:val="18"/>
          <w:szCs w:val="18"/>
          <w:lang w:val="en-US" w:eastAsia="zh-CN"/>
        </w:rPr>
      </w:pPr>
      <w:r>
        <w:rPr>
          <w:rFonts w:hint="eastAsia"/>
          <w:sz w:val="18"/>
          <w:szCs w:val="18"/>
          <w:lang w:val="en-US" w:eastAsia="zh-CN"/>
        </w:rPr>
        <w:t>以下举例2个案例：</w:t>
      </w:r>
    </w:p>
    <w:p>
      <w:pPr>
        <w:keepNext w:val="0"/>
        <w:keepLines w:val="0"/>
        <w:widowControl w:val="0"/>
        <w:suppressLineNumbers w:val="0"/>
        <w:spacing w:before="0" w:beforeAutospacing="0" w:after="0" w:afterAutospacing="0"/>
        <w:ind w:right="0"/>
        <w:jc w:val="both"/>
        <w:rPr>
          <w:rFonts w:hint="eastAsia"/>
          <w:sz w:val="18"/>
          <w:szCs w:val="18"/>
          <w:lang w:val="en-US" w:eastAsia="zh-CN"/>
        </w:rPr>
      </w:pPr>
      <w:r>
        <w:rPr>
          <w:rFonts w:hint="eastAsia"/>
          <w:sz w:val="18"/>
          <w:szCs w:val="18"/>
          <w:lang w:val="en-US" w:eastAsia="zh-CN"/>
        </w:rPr>
        <w:t>以敏感词库为例，设置一级敏感词，二级敏感词，三级敏感词后，可经由少量的标注扩展词库标注，而后使用该词库能对文本内容进行量化的分析，分析文本的敏感程度（如某一句话的一级敏感词指数较多，则其敏感程度更高）。</w:t>
      </w:r>
    </w:p>
    <w:p>
      <w:pPr>
        <w:keepNext w:val="0"/>
        <w:keepLines w:val="0"/>
        <w:widowControl w:val="0"/>
        <w:suppressLineNumbers w:val="0"/>
        <w:spacing w:before="0" w:beforeAutospacing="0" w:after="0" w:afterAutospacing="0"/>
        <w:ind w:right="0"/>
        <w:jc w:val="both"/>
        <w:rPr>
          <w:rFonts w:hint="eastAsia"/>
          <w:sz w:val="18"/>
          <w:szCs w:val="18"/>
          <w:lang w:val="en-US" w:eastAsia="zh-CN"/>
        </w:rPr>
      </w:pPr>
      <w:r>
        <w:rPr>
          <w:rFonts w:hint="eastAsia"/>
          <w:sz w:val="18"/>
          <w:szCs w:val="18"/>
          <w:lang w:val="en-US" w:eastAsia="zh-CN"/>
        </w:rPr>
        <w:t>以计算机专业词库为例，标注划分并细致分类（软件工程类词库、网络词库、人工智能词库）后，可经由少量的标注扩展词库标注，而后使用该词库能对文本内容进行量化的分析，分析在不同粒度下的文本或对象偏向于哪一类型的分类倾向（如某一句话更接近软件工程类的句子，某篇文章是更接近人工智能的文章，某个人发送的东西更倾向于软件工程，说明他更关注这一方面的信息）。</w:t>
      </w:r>
    </w:p>
    <w:p>
      <w:pPr>
        <w:keepNext w:val="0"/>
        <w:keepLines w:val="0"/>
        <w:widowControl w:val="0"/>
        <w:suppressLineNumbers w:val="0"/>
        <w:spacing w:before="0" w:beforeAutospacing="0" w:after="0" w:afterAutospacing="0"/>
        <w:ind w:right="0"/>
        <w:jc w:val="both"/>
        <w:rPr>
          <w:rFonts w:hint="default"/>
          <w:sz w:val="18"/>
          <w:szCs w:val="18"/>
          <w:lang w:val="en-US" w:eastAsia="zh-CN"/>
        </w:rPr>
      </w:pPr>
    </w:p>
    <w:p>
      <w:pPr>
        <w:keepNext w:val="0"/>
        <w:keepLines w:val="0"/>
        <w:widowControl w:val="0"/>
        <w:suppressLineNumbers w:val="0"/>
        <w:spacing w:before="0" w:beforeAutospacing="0" w:after="0" w:afterAutospacing="0"/>
        <w:ind w:right="0"/>
        <w:jc w:val="both"/>
        <w:rPr>
          <w:sz w:val="18"/>
          <w:szCs w:val="18"/>
          <w:lang w:val="en-US"/>
        </w:rPr>
      </w:pPr>
    </w:p>
    <w:p>
      <w:pPr>
        <w:keepNext w:val="0"/>
        <w:keepLines w:val="0"/>
        <w:widowControl w:val="0"/>
        <w:suppressLineNumbers w:val="0"/>
        <w:spacing w:before="0" w:beforeAutospacing="0" w:after="0" w:afterAutospacing="0"/>
        <w:ind w:left="0" w:right="0" w:firstLine="361" w:firstLineChars="200"/>
        <w:jc w:val="both"/>
        <w:rPr>
          <w:b/>
          <w:bCs w:val="0"/>
          <w:color w:val="0000FF"/>
          <w:sz w:val="18"/>
          <w:szCs w:val="18"/>
          <w:lang w:val="en-US"/>
        </w:rPr>
      </w:pPr>
      <w:r>
        <w:rPr>
          <w:rFonts w:hint="eastAsia" w:ascii="Times New Roman" w:hAnsi="Times New Roman" w:eastAsia="宋体" w:cs="宋体"/>
          <w:b/>
          <w:bCs w:val="0"/>
          <w:color w:val="0000FF"/>
          <w:kern w:val="2"/>
          <w:sz w:val="18"/>
          <w:szCs w:val="18"/>
          <w:lang w:val="en-US" w:eastAsia="zh-CN" w:bidi="ar"/>
        </w:rPr>
        <w:t>术语解释：</w:t>
      </w:r>
    </w:p>
    <w:p>
      <w:pPr>
        <w:keepNext w:val="0"/>
        <w:keepLines w:val="0"/>
        <w:widowControl w:val="0"/>
        <w:suppressLineNumbers w:val="0"/>
        <w:spacing w:before="0" w:beforeAutospacing="0" w:after="0" w:afterAutospacing="0"/>
        <w:ind w:left="0" w:right="0" w:firstLine="422" w:firstLineChars="200"/>
        <w:jc w:val="left"/>
        <w:rPr>
          <w:b/>
          <w:bCs/>
          <w:lang w:val="en-US" w:eastAsia="zh-CN"/>
        </w:rPr>
      </w:pPr>
      <w:r>
        <w:rPr>
          <w:rFonts w:hint="eastAsia" w:ascii="Times New Roman" w:hAnsi="Times New Roman" w:eastAsia="宋体" w:cs="宋体"/>
          <w:b/>
          <w:bCs/>
          <w:kern w:val="2"/>
          <w:sz w:val="21"/>
          <w:szCs w:val="24"/>
          <w:lang w:val="en-US" w:eastAsia="zh-CN" w:bidi="ar"/>
        </w:rPr>
        <w:t>云模型</w:t>
      </w:r>
    </w:p>
    <w:p>
      <w:pPr>
        <w:keepNext w:val="0"/>
        <w:keepLines w:val="0"/>
        <w:widowControl w:val="0"/>
        <w:suppressLineNumbers w:val="0"/>
        <w:tabs>
          <w:tab w:val="left" w:pos="312"/>
        </w:tabs>
        <w:spacing w:before="0" w:beforeAutospacing="0" w:after="0" w:afterAutospacing="0"/>
        <w:ind w:left="0" w:right="0" w:firstLine="0" w:firstLineChars="0"/>
        <w:jc w:val="both"/>
        <w:rPr>
          <w:rFonts w:hint="default" w:ascii="Times New Roman" w:hAnsi="Times New Roman" w:eastAsia="宋体" w:cs="Times New Roman"/>
          <w:kern w:val="2"/>
          <w:sz w:val="21"/>
          <w:szCs w:val="24"/>
          <w:lang w:val="en-US" w:eastAsia="zh-CN" w:bidi="ar"/>
        </w:rPr>
      </w:pPr>
      <w:r>
        <w:rPr>
          <w:rFonts w:hint="default" w:ascii="Times New Roman" w:hAnsi="Times New Roman" w:eastAsia="宋体" w:cs="Times New Roman"/>
          <w:kern w:val="2"/>
          <w:sz w:val="21"/>
          <w:szCs w:val="24"/>
          <w:lang w:val="en-US" w:eastAsia="zh-CN" w:bidi="ar"/>
        </w:rPr>
        <w:drawing>
          <wp:inline distT="0" distB="0" distL="114300" distR="114300">
            <wp:extent cx="2682240" cy="1394460"/>
            <wp:effectExtent l="0" t="0" r="0" b="7620"/>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8"/>
                    <a:stretch>
                      <a:fillRect/>
                    </a:stretch>
                  </pic:blipFill>
                  <pic:spPr>
                    <a:xfrm>
                      <a:off x="0" y="0"/>
                      <a:ext cx="2682240" cy="1394460"/>
                    </a:xfrm>
                    <a:prstGeom prst="rect">
                      <a:avLst/>
                    </a:prstGeom>
                    <a:noFill/>
                    <a:ln>
                      <a:noFill/>
                    </a:ln>
                  </pic:spPr>
                </pic:pic>
              </a:graphicData>
            </a:graphic>
          </wp:inline>
        </w:drawing>
      </w:r>
      <w:r>
        <w:rPr>
          <w:rFonts w:hint="default" w:ascii="Times New Roman" w:hAnsi="Times New Roman" w:eastAsia="宋体" w:cs="Times New Roman"/>
          <w:kern w:val="2"/>
          <w:sz w:val="21"/>
          <w:szCs w:val="24"/>
          <w:lang w:val="en-US" w:eastAsia="zh-CN" w:bidi="ar"/>
        </w:rPr>
        <w:drawing>
          <wp:inline distT="0" distB="0" distL="114300" distR="114300">
            <wp:extent cx="2514600" cy="1424940"/>
            <wp:effectExtent l="0" t="0" r="0" b="762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9"/>
                    <a:stretch>
                      <a:fillRect/>
                    </a:stretch>
                  </pic:blipFill>
                  <pic:spPr>
                    <a:xfrm>
                      <a:off x="0" y="0"/>
                      <a:ext cx="2514600" cy="1424940"/>
                    </a:xfrm>
                    <a:prstGeom prst="rect">
                      <a:avLst/>
                    </a:prstGeom>
                    <a:noFill/>
                    <a:ln>
                      <a:noFill/>
                    </a:ln>
                  </pic:spPr>
                </pic:pic>
              </a:graphicData>
            </a:graphic>
          </wp:inline>
        </w:drawing>
      </w:r>
    </w:p>
    <w:p>
      <w:pPr>
        <w:keepNext w:val="0"/>
        <w:keepLines w:val="0"/>
        <w:widowControl w:val="0"/>
        <w:suppressLineNumbers w:val="0"/>
        <w:tabs>
          <w:tab w:val="left" w:pos="312"/>
        </w:tabs>
        <w:spacing w:before="0" w:beforeAutospacing="0" w:after="0" w:afterAutospacing="0"/>
        <w:ind w:left="0" w:right="0" w:firstLine="0" w:firstLineChars="0"/>
        <w:jc w:val="both"/>
        <w:rPr>
          <w:rFonts w:hint="default" w:ascii="Times New Roman" w:hAnsi="Times New Roman" w:eastAsia="宋体" w:cs="Times New Roman"/>
          <w:kern w:val="2"/>
          <w:sz w:val="21"/>
          <w:szCs w:val="24"/>
          <w:lang w:val="en-US" w:eastAsia="zh-CN" w:bidi="ar"/>
        </w:rPr>
      </w:pPr>
      <w:r>
        <w:rPr>
          <w:rFonts w:hint="default" w:ascii="Times New Roman" w:hAnsi="Times New Roman" w:eastAsia="宋体" w:cs="Times New Roman"/>
          <w:kern w:val="2"/>
          <w:sz w:val="21"/>
          <w:szCs w:val="24"/>
          <w:lang w:val="en-US" w:eastAsia="zh-CN" w:bidi="ar"/>
        </w:rPr>
        <w:t>云模型是云的具体实现方法，也是基于云的运算、推理和控制等的基础。它可以表示由定性概念到定量表示的过程（正向云发生器），也可表示由定量表示到定性概念的过程（逆向云发生器）。</w:t>
      </w:r>
    </w:p>
    <w:p>
      <w:pPr>
        <w:keepNext w:val="0"/>
        <w:keepLines w:val="0"/>
        <w:widowControl w:val="0"/>
        <w:suppressLineNumbers w:val="0"/>
        <w:tabs>
          <w:tab w:val="left" w:pos="312"/>
        </w:tabs>
        <w:spacing w:before="0" w:beforeAutospacing="0" w:after="0" w:afterAutospacing="0"/>
        <w:ind w:left="0" w:right="0" w:firstLine="0" w:firstLineChars="0"/>
        <w:jc w:val="both"/>
        <w:rPr>
          <w:rFonts w:hint="default" w:ascii="Times New Roman" w:hAnsi="Times New Roman" w:eastAsia="宋体" w:cs="Times New Roman"/>
          <w:kern w:val="2"/>
          <w:sz w:val="21"/>
          <w:szCs w:val="24"/>
          <w:lang w:val="en-US" w:eastAsia="zh-CN" w:bidi="ar"/>
        </w:rPr>
      </w:pPr>
      <w:r>
        <w:rPr>
          <w:rFonts w:hint="default" w:ascii="Times New Roman" w:hAnsi="Times New Roman" w:eastAsia="宋体" w:cs="Times New Roman"/>
          <w:kern w:val="2"/>
          <w:sz w:val="21"/>
          <w:szCs w:val="24"/>
          <w:lang w:val="en-US" w:eastAsia="zh-CN" w:bidi="ar"/>
        </w:rPr>
        <w:t>该模型是由中国工程院院士李德毅于1995年提出云模型的概念，是处理定性概念与定量描述的不确定转换模型。自提出，已成功地应用到自然语言处理、数据挖掘、决策分析、智能控制、图像处理等领域 。</w:t>
      </w:r>
    </w:p>
    <w:p>
      <w:pPr>
        <w:keepNext w:val="0"/>
        <w:keepLines w:val="0"/>
        <w:widowControl w:val="0"/>
        <w:suppressLineNumbers w:val="0"/>
        <w:tabs>
          <w:tab w:val="left" w:pos="312"/>
        </w:tabs>
        <w:spacing w:before="0" w:beforeAutospacing="0" w:after="0" w:afterAutospacing="0"/>
        <w:ind w:left="0" w:right="0" w:firstLine="0" w:firstLineChars="0"/>
        <w:jc w:val="both"/>
        <w:rPr>
          <w:rFonts w:hint="eastAsia" w:ascii="Times New Roman" w:hAnsi="Times New Roman" w:eastAsia="宋体" w:cs="Times New Roman"/>
          <w:kern w:val="2"/>
          <w:sz w:val="21"/>
          <w:szCs w:val="24"/>
          <w:lang w:val="en-US" w:eastAsia="zh-CN" w:bidi="ar"/>
        </w:rPr>
      </w:pPr>
      <w:r>
        <w:rPr>
          <w:rFonts w:hint="eastAsia" w:ascii="Times New Roman" w:hAnsi="Times New Roman" w:eastAsia="宋体" w:cs="Times New Roman"/>
          <w:kern w:val="2"/>
          <w:sz w:val="21"/>
          <w:szCs w:val="24"/>
          <w:lang w:val="en-US" w:eastAsia="zh-CN" w:bidi="ar"/>
        </w:rPr>
        <w:fldChar w:fldCharType="begin"/>
      </w:r>
      <w:r>
        <w:rPr>
          <w:rFonts w:hint="eastAsia" w:ascii="Times New Roman" w:hAnsi="Times New Roman" w:eastAsia="宋体" w:cs="Times New Roman"/>
          <w:kern w:val="2"/>
          <w:sz w:val="21"/>
          <w:szCs w:val="24"/>
          <w:lang w:val="en-US" w:eastAsia="zh-CN" w:bidi="ar"/>
        </w:rPr>
        <w:instrText xml:space="preserve"> HYPERLINK "https://baike.baidu.com/item/%E4%BA%91%E6%A8%A1%E5%9E%8B/1198972?fr=aladdin" </w:instrText>
      </w:r>
      <w:r>
        <w:rPr>
          <w:rFonts w:hint="eastAsia" w:ascii="Times New Roman" w:hAnsi="Times New Roman" w:eastAsia="宋体" w:cs="Times New Roman"/>
          <w:kern w:val="2"/>
          <w:sz w:val="21"/>
          <w:szCs w:val="24"/>
          <w:lang w:val="en-US" w:eastAsia="zh-CN" w:bidi="ar"/>
        </w:rPr>
        <w:fldChar w:fldCharType="separate"/>
      </w:r>
      <w:r>
        <w:rPr>
          <w:rStyle w:val="10"/>
          <w:rFonts w:hint="eastAsia" w:ascii="Times New Roman" w:hAnsi="Times New Roman" w:eastAsia="宋体" w:cs="Times New Roman"/>
          <w:kern w:val="2"/>
          <w:sz w:val="21"/>
          <w:szCs w:val="24"/>
          <w:lang w:val="en-US" w:eastAsia="zh-CN" w:bidi="ar"/>
        </w:rPr>
        <w:t>具体公式可见</w:t>
      </w:r>
      <w:r>
        <w:rPr>
          <w:rFonts w:hint="eastAsia" w:ascii="Times New Roman" w:hAnsi="Times New Roman" w:eastAsia="宋体" w:cs="Times New Roman"/>
          <w:kern w:val="2"/>
          <w:sz w:val="21"/>
          <w:szCs w:val="24"/>
          <w:lang w:val="en-US" w:eastAsia="zh-CN" w:bidi="ar"/>
        </w:rPr>
        <w:fldChar w:fldCharType="end"/>
      </w:r>
      <w:r>
        <w:rPr>
          <w:rFonts w:hint="eastAsia" w:ascii="Times New Roman" w:hAnsi="Times New Roman" w:eastAsia="宋体" w:cs="Times New Roman"/>
          <w:kern w:val="2"/>
          <w:sz w:val="21"/>
          <w:szCs w:val="24"/>
          <w:lang w:val="en-US" w:eastAsia="zh-CN" w:bidi="ar"/>
        </w:rPr>
        <w:t>。</w:t>
      </w:r>
    </w:p>
    <w:p>
      <w:pPr>
        <w:keepNext w:val="0"/>
        <w:keepLines w:val="0"/>
        <w:widowControl w:val="0"/>
        <w:suppressLineNumbers w:val="0"/>
        <w:spacing w:before="0" w:beforeAutospacing="0" w:after="0" w:afterAutospacing="0"/>
        <w:ind w:left="0" w:right="0" w:firstLine="420" w:firstLineChars="200"/>
        <w:jc w:val="left"/>
        <w:rPr>
          <w:rFonts w:hint="default" w:ascii="Times New Roman" w:hAnsi="Times New Roman" w:eastAsia="宋体" w:cs="Times New Roman"/>
          <w:kern w:val="2"/>
          <w:sz w:val="21"/>
          <w:szCs w:val="24"/>
          <w:lang w:val="en-US" w:eastAsia="zh-CN" w:bidi="ar"/>
        </w:rPr>
      </w:pPr>
      <w:r>
        <w:rPr>
          <w:rFonts w:hint="eastAsia" w:ascii="Times New Roman" w:hAnsi="Times New Roman" w:eastAsia="宋体" w:cs="Times New Roman"/>
          <w:kern w:val="2"/>
          <w:sz w:val="21"/>
          <w:szCs w:val="24"/>
          <w:lang w:val="en-US" w:eastAsia="zh-CN" w:bidi="ar"/>
        </w:rPr>
        <w:t>解释：可以将云模型理解为一个分类器，通过输入不同类别的特征数据，云模型会将每一个分类的分布以Ex、En和He</w:t>
      </w:r>
      <w:r>
        <w:rPr>
          <w:rFonts w:hint="eastAsia" w:ascii="Times New Roman" w:hAnsi="Times New Roman" w:eastAsia="宋体" w:cs="宋体"/>
          <w:kern w:val="2"/>
          <w:sz w:val="21"/>
          <w:szCs w:val="24"/>
          <w:lang w:val="en-US" w:eastAsia="zh-CN" w:bidi="ar"/>
        </w:rPr>
        <w:t>（期望、熵、超熵）</w:t>
      </w:r>
      <w:r>
        <w:rPr>
          <w:rFonts w:hint="eastAsia" w:ascii="Times New Roman" w:hAnsi="Times New Roman" w:eastAsia="宋体" w:cs="Times New Roman"/>
          <w:kern w:val="2"/>
          <w:sz w:val="21"/>
          <w:szCs w:val="24"/>
          <w:lang w:val="en-US" w:eastAsia="zh-CN" w:bidi="ar"/>
        </w:rPr>
        <w:t>三个参数进行表示，反过来，对于每一个分类，都能由Ex、En和He来进行数据的模拟生成。</w:t>
      </w:r>
    </w:p>
    <w:p>
      <w:pPr>
        <w:keepNext w:val="0"/>
        <w:keepLines w:val="0"/>
        <w:widowControl w:val="0"/>
        <w:suppressLineNumbers w:val="0"/>
        <w:spacing w:before="0" w:beforeAutospacing="0" w:after="0" w:afterAutospacing="0"/>
        <w:ind w:right="0"/>
        <w:jc w:val="left"/>
        <w:rPr>
          <w:lang w:val="en-US" w:eastAsia="zh-CN"/>
        </w:rPr>
      </w:pPr>
    </w:p>
    <w:p>
      <w:pPr>
        <w:rPr>
          <w:lang w:val="en-US" w:eastAsia="zh-CN"/>
        </w:rPr>
      </w:pPr>
      <w:r>
        <w:rPr>
          <w:lang w:val="en-US" w:eastAsia="zh-CN"/>
        </w:rPr>
        <w:br w:type="page"/>
      </w:r>
    </w:p>
    <w:p>
      <w:pPr>
        <w:keepNext w:val="0"/>
        <w:keepLines w:val="0"/>
        <w:widowControl w:val="0"/>
        <w:suppressLineNumbers w:val="0"/>
        <w:spacing w:before="0" w:beforeAutospacing="0" w:after="0" w:afterAutospacing="0"/>
        <w:ind w:right="0"/>
        <w:jc w:val="left"/>
        <w:rPr>
          <w:lang w:val="en-US" w:eastAsia="zh-CN"/>
        </w:rPr>
      </w:pPr>
    </w:p>
    <w:p>
      <w:pPr>
        <w:keepNext w:val="0"/>
        <w:keepLines w:val="0"/>
        <w:widowControl w:val="0"/>
        <w:suppressLineNumbers w:val="0"/>
        <w:spacing w:before="0" w:beforeAutospacing="0" w:after="0" w:afterAutospacing="0"/>
        <w:ind w:left="0" w:right="0" w:firstLine="422" w:firstLineChars="200"/>
        <w:jc w:val="left"/>
        <w:rPr>
          <w:rFonts w:hint="eastAsia" w:ascii="Times New Roman" w:hAnsi="Times New Roman" w:eastAsia="宋体" w:cs="宋体"/>
          <w:b/>
          <w:bCs/>
          <w:kern w:val="2"/>
          <w:sz w:val="21"/>
          <w:szCs w:val="24"/>
          <w:lang w:val="en-US" w:eastAsia="zh-CN" w:bidi="ar"/>
        </w:rPr>
      </w:pPr>
      <w:r>
        <w:rPr>
          <w:rFonts w:hint="eastAsia" w:ascii="Times New Roman" w:hAnsi="Times New Roman" w:eastAsia="宋体" w:cs="宋体"/>
          <w:b/>
          <w:bCs/>
          <w:kern w:val="2"/>
          <w:sz w:val="21"/>
          <w:szCs w:val="24"/>
          <w:lang w:val="en-US" w:eastAsia="zh-CN" w:bidi="ar"/>
        </w:rPr>
        <w:t>词嵌入：</w:t>
      </w:r>
    </w:p>
    <w:p>
      <w:pPr>
        <w:ind w:firstLine="360"/>
        <w:rPr>
          <w:rFonts w:hint="default" w:eastAsiaTheme="minorEastAsia"/>
          <w:sz w:val="18"/>
          <w:szCs w:val="18"/>
          <w:lang w:val="en-US" w:eastAsia="zh-CN"/>
        </w:rPr>
      </w:pPr>
      <w:r>
        <w:rPr>
          <w:rFonts w:hint="eastAsia"/>
          <w:sz w:val="18"/>
          <w:szCs w:val="18"/>
        </w:rPr>
        <w:t>词</w:t>
      </w:r>
      <w:r>
        <w:rPr>
          <w:rFonts w:hint="eastAsia"/>
          <w:sz w:val="18"/>
          <w:szCs w:val="18"/>
          <w:lang w:val="en-US" w:eastAsia="zh-CN"/>
        </w:rPr>
        <w:t>嵌入</w:t>
      </w:r>
      <w:r>
        <w:rPr>
          <w:rFonts w:hint="eastAsia"/>
          <w:sz w:val="18"/>
          <w:szCs w:val="18"/>
        </w:rPr>
        <w:t>（Word embedding），又叫</w:t>
      </w:r>
      <w:r>
        <w:rPr>
          <w:rFonts w:hint="eastAsia"/>
          <w:sz w:val="18"/>
          <w:szCs w:val="18"/>
          <w:lang w:val="en-US" w:eastAsia="zh-CN"/>
        </w:rPr>
        <w:t>词嵌入技术。是</w:t>
      </w:r>
      <w:r>
        <w:rPr>
          <w:rFonts w:hint="eastAsia"/>
          <w:sz w:val="18"/>
          <w:szCs w:val="18"/>
        </w:rPr>
        <w:t>自然语言处理（NLP）中的一组语言建模和特征学习技术的统称，其中来自词汇表的单词或短语被映射</w:t>
      </w:r>
      <w:r>
        <w:rPr>
          <w:rFonts w:hint="eastAsia"/>
          <w:sz w:val="18"/>
          <w:szCs w:val="18"/>
          <w:lang w:val="en-US" w:eastAsia="zh-CN"/>
        </w:rPr>
        <w:t>为一个</w:t>
      </w:r>
      <w:r>
        <w:rPr>
          <w:rFonts w:hint="eastAsia"/>
          <w:sz w:val="18"/>
          <w:szCs w:val="18"/>
        </w:rPr>
        <w:t>实数的向量。 从概念上讲，它涉及从每个单词一维的空间到具有更低维度的连续向量空间的数学嵌入。生成这种映射的方法包括神经网络，单词共生矩阵的降维，概率模型，可解释的知识库方法。</w:t>
      </w:r>
      <w:r>
        <w:rPr>
          <w:rFonts w:hint="eastAsia"/>
          <w:sz w:val="18"/>
          <w:szCs w:val="18"/>
          <w:lang w:val="en-US" w:eastAsia="zh-CN"/>
        </w:rPr>
        <w:t>词嵌入技术可以</w:t>
      </w:r>
      <w:r>
        <w:rPr>
          <w:rFonts w:hint="eastAsia"/>
          <w:sz w:val="18"/>
          <w:szCs w:val="18"/>
        </w:rPr>
        <w:t>用作</w:t>
      </w:r>
      <w:r>
        <w:rPr>
          <w:rFonts w:hint="eastAsia"/>
          <w:sz w:val="18"/>
          <w:szCs w:val="18"/>
          <w:lang w:val="en-US" w:eastAsia="zh-CN"/>
        </w:rPr>
        <w:t>一个神经网络训练器的</w:t>
      </w:r>
      <w:r>
        <w:rPr>
          <w:rFonts w:hint="eastAsia"/>
          <w:sz w:val="18"/>
          <w:szCs w:val="18"/>
        </w:rPr>
        <w:t>底层输入表示，</w:t>
      </w:r>
      <w:r>
        <w:rPr>
          <w:rFonts w:hint="eastAsia"/>
          <w:sz w:val="18"/>
          <w:szCs w:val="18"/>
          <w:lang w:val="en-US" w:eastAsia="zh-CN"/>
        </w:rPr>
        <w:t>即先将文本转化为向量空间中的坐标，再输入到分类模型中，以实现对文档的决策和分析。</w:t>
      </w:r>
    </w:p>
    <w:p>
      <w:pPr>
        <w:ind w:firstLine="360"/>
        <w:rPr>
          <w:rFonts w:hint="eastAsia"/>
          <w:sz w:val="18"/>
          <w:szCs w:val="18"/>
        </w:rPr>
      </w:pPr>
      <w:r>
        <w:rPr>
          <w:rFonts w:hint="eastAsia"/>
          <w:sz w:val="18"/>
          <w:szCs w:val="18"/>
        </w:rPr>
        <w:t>通俗的解释：词</w:t>
      </w:r>
      <w:r>
        <w:rPr>
          <w:rFonts w:hint="eastAsia"/>
          <w:sz w:val="18"/>
          <w:szCs w:val="18"/>
          <w:lang w:val="en-US" w:eastAsia="zh-CN"/>
        </w:rPr>
        <w:t>嵌入</w:t>
      </w:r>
      <w:r>
        <w:rPr>
          <w:rFonts w:hint="eastAsia"/>
          <w:sz w:val="18"/>
          <w:szCs w:val="18"/>
        </w:rPr>
        <w:t>是根据大量文本根据其上下文信息训练出来的一种用向量表示词的方法。如简单的</w:t>
      </w:r>
      <w:r>
        <w:rPr>
          <w:rFonts w:hint="eastAsia"/>
          <w:sz w:val="18"/>
          <w:szCs w:val="18"/>
          <w:lang w:eastAsia="zh-CN"/>
        </w:rPr>
        <w:t>词嵌入</w:t>
      </w:r>
      <w:r>
        <w:rPr>
          <w:rFonts w:hint="eastAsia"/>
          <w:sz w:val="18"/>
          <w:szCs w:val="18"/>
        </w:rPr>
        <w:t>假设是，根据人类自然语言中，相似词的意思上下文可能是一致的，如“渴”和“饿”：</w:t>
      </w:r>
    </w:p>
    <w:p>
      <w:pPr>
        <w:ind w:firstLine="360"/>
        <w:rPr>
          <w:rFonts w:hint="eastAsia"/>
          <w:i/>
          <w:iCs/>
          <w:sz w:val="18"/>
          <w:szCs w:val="18"/>
        </w:rPr>
      </w:pPr>
      <w:r>
        <w:rPr>
          <w:rFonts w:hint="eastAsia"/>
          <w:i/>
          <w:iCs/>
          <w:sz w:val="18"/>
          <w:szCs w:val="18"/>
        </w:rPr>
        <w:t>我现在很</w:t>
      </w:r>
      <w:r>
        <w:rPr>
          <w:rFonts w:hint="eastAsia"/>
          <w:i/>
          <w:iCs/>
          <w:color w:val="FF0000"/>
          <w:sz w:val="18"/>
          <w:szCs w:val="18"/>
        </w:rPr>
        <w:t>渴</w:t>
      </w:r>
      <w:r>
        <w:rPr>
          <w:rFonts w:hint="eastAsia"/>
          <w:i/>
          <w:iCs/>
          <w:sz w:val="18"/>
          <w:szCs w:val="18"/>
        </w:rPr>
        <w:t>。</w:t>
      </w:r>
    </w:p>
    <w:p>
      <w:pPr>
        <w:ind w:firstLine="360"/>
        <w:rPr>
          <w:i/>
          <w:iCs/>
          <w:sz w:val="18"/>
          <w:szCs w:val="18"/>
        </w:rPr>
      </w:pPr>
      <w:r>
        <w:rPr>
          <w:rFonts w:hint="eastAsia"/>
          <w:i/>
          <w:iCs/>
          <w:sz w:val="18"/>
          <w:szCs w:val="18"/>
        </w:rPr>
        <w:t>我现在很</w:t>
      </w:r>
      <w:r>
        <w:rPr>
          <w:rFonts w:hint="eastAsia"/>
          <w:i/>
          <w:iCs/>
          <w:color w:val="FF0000"/>
          <w:sz w:val="18"/>
          <w:szCs w:val="18"/>
        </w:rPr>
        <w:t>饿</w:t>
      </w:r>
      <w:r>
        <w:rPr>
          <w:rFonts w:hint="eastAsia"/>
          <w:i/>
          <w:iCs/>
          <w:sz w:val="18"/>
          <w:szCs w:val="18"/>
        </w:rPr>
        <w:t>。</w:t>
      </w:r>
    </w:p>
    <w:p>
      <w:pPr>
        <w:keepNext w:val="0"/>
        <w:keepLines w:val="0"/>
        <w:widowControl w:val="0"/>
        <w:suppressLineNumbers w:val="0"/>
        <w:spacing w:before="0" w:beforeAutospacing="0" w:after="0" w:afterAutospacing="0"/>
        <w:ind w:left="0" w:right="0" w:firstLine="360" w:firstLineChars="200"/>
        <w:jc w:val="left"/>
        <w:rPr>
          <w:rFonts w:hint="eastAsia" w:ascii="Times New Roman" w:hAnsi="Times New Roman" w:eastAsia="宋体" w:cs="宋体"/>
          <w:b/>
          <w:bCs/>
          <w:kern w:val="2"/>
          <w:sz w:val="21"/>
          <w:szCs w:val="24"/>
          <w:lang w:val="en-US" w:eastAsia="zh-CN" w:bidi="ar"/>
        </w:rPr>
      </w:pPr>
      <w:r>
        <w:rPr>
          <w:rFonts w:hint="eastAsia"/>
          <w:sz w:val="18"/>
          <w:szCs w:val="18"/>
        </w:rPr>
        <w:t>可以基于不同的算法表示上述“渴”和“饿”的向量，他们在</w:t>
      </w:r>
      <w:r>
        <w:rPr>
          <w:rFonts w:hint="eastAsia"/>
          <w:sz w:val="18"/>
          <w:szCs w:val="18"/>
          <w:lang w:val="en-US" w:eastAsia="zh-CN"/>
        </w:rPr>
        <w:t>嵌入</w:t>
      </w:r>
      <w:r>
        <w:rPr>
          <w:rFonts w:hint="eastAsia"/>
          <w:sz w:val="18"/>
          <w:szCs w:val="18"/>
        </w:rPr>
        <w:t>空间中应该是相似的，也就是近义词。但是需要极大量样本的训练才能准确地表示上述两个词之间的近义关系，且不同的词</w:t>
      </w:r>
      <w:r>
        <w:rPr>
          <w:rFonts w:hint="eastAsia"/>
          <w:sz w:val="18"/>
          <w:szCs w:val="18"/>
          <w:lang w:val="en-US" w:eastAsia="zh-CN"/>
        </w:rPr>
        <w:t>嵌入</w:t>
      </w:r>
      <w:r>
        <w:rPr>
          <w:rFonts w:hint="eastAsia"/>
          <w:sz w:val="18"/>
          <w:szCs w:val="18"/>
        </w:rPr>
        <w:t>的特点不同。如词</w:t>
      </w:r>
      <w:r>
        <w:rPr>
          <w:rFonts w:hint="eastAsia"/>
          <w:sz w:val="18"/>
          <w:szCs w:val="18"/>
          <w:lang w:val="en-US" w:eastAsia="zh-CN"/>
        </w:rPr>
        <w:t>嵌入</w:t>
      </w:r>
      <w:r>
        <w:rPr>
          <w:rFonts w:hint="eastAsia"/>
          <w:sz w:val="18"/>
          <w:szCs w:val="18"/>
        </w:rPr>
        <w:t>可能具有不同的维度数，所包含的分词大小不同，所富含的上下文信息量不同等，由于神经网络的可解释性原因，</w:t>
      </w:r>
      <w:r>
        <w:rPr>
          <w:rFonts w:hint="eastAsia"/>
          <w:sz w:val="18"/>
          <w:szCs w:val="18"/>
          <w:lang w:eastAsia="zh-CN"/>
        </w:rPr>
        <w:t>词嵌入</w:t>
      </w:r>
      <w:r>
        <w:rPr>
          <w:rFonts w:hint="eastAsia"/>
          <w:sz w:val="18"/>
          <w:szCs w:val="18"/>
        </w:rPr>
        <w:t>可以包含上下文信息，语义信息，情感信息等。</w:t>
      </w:r>
    </w:p>
    <w:p>
      <w:pPr>
        <w:keepNext w:val="0"/>
        <w:keepLines w:val="0"/>
        <w:widowControl w:val="0"/>
        <w:suppressLineNumbers w:val="0"/>
        <w:spacing w:before="0" w:beforeAutospacing="0" w:after="0" w:afterAutospacing="0"/>
        <w:ind w:left="0" w:right="0" w:firstLine="422" w:firstLineChars="200"/>
        <w:jc w:val="left"/>
        <w:rPr>
          <w:rFonts w:hint="default" w:ascii="Times New Roman" w:hAnsi="Times New Roman" w:eastAsia="宋体" w:cs="宋体"/>
          <w:b/>
          <w:bCs/>
          <w:kern w:val="2"/>
          <w:sz w:val="21"/>
          <w:szCs w:val="24"/>
          <w:lang w:val="en-US" w:eastAsia="zh-CN" w:bidi="ar"/>
        </w:rPr>
      </w:pPr>
      <w:r>
        <w:rPr>
          <w:rFonts w:hint="eastAsia" w:ascii="Times New Roman" w:hAnsi="Times New Roman" w:eastAsia="宋体" w:cs="宋体"/>
          <w:b/>
          <w:bCs/>
          <w:kern w:val="2"/>
          <w:sz w:val="21"/>
          <w:szCs w:val="24"/>
          <w:lang w:val="en-US" w:eastAsia="zh-CN" w:bidi="ar"/>
        </w:rPr>
        <w:t>词嵌入层的过程如图中红色框所示：</w:t>
      </w:r>
    </w:p>
    <w:p>
      <w:pPr>
        <w:keepNext w:val="0"/>
        <w:keepLines w:val="0"/>
        <w:widowControl w:val="0"/>
        <w:suppressLineNumbers w:val="0"/>
        <w:spacing w:before="0" w:beforeAutospacing="0" w:after="0" w:afterAutospacing="0"/>
        <w:ind w:left="0" w:right="0" w:firstLine="360" w:firstLineChars="200"/>
        <w:jc w:val="both"/>
        <w:rPr>
          <w:sz w:val="18"/>
          <w:szCs w:val="18"/>
          <w:lang w:val="en-US"/>
        </w:rPr>
      </w:pPr>
    </w:p>
    <w:p>
      <w:pPr>
        <w:keepNext w:val="0"/>
        <w:keepLines w:val="0"/>
        <w:widowControl w:val="0"/>
        <w:suppressLineNumbers w:val="0"/>
        <w:spacing w:before="0" w:beforeAutospacing="0" w:after="0" w:afterAutospacing="0"/>
        <w:ind w:left="0" w:right="0" w:firstLine="480" w:firstLineChars="200"/>
        <w:jc w:val="center"/>
        <w:rPr>
          <w:sz w:val="18"/>
          <w:szCs w:val="18"/>
          <w:lang w:val="en-US"/>
        </w:rPr>
      </w:pPr>
      <w:r>
        <w:rPr>
          <w:rFonts w:ascii="宋体" w:hAnsi="宋体" w:eastAsia="宋体" w:cs="宋体"/>
          <w:sz w:val="24"/>
          <w:szCs w:val="24"/>
        </w:rPr>
        <w:drawing>
          <wp:inline distT="0" distB="0" distL="114300" distR="114300">
            <wp:extent cx="38100" cy="76200"/>
            <wp:effectExtent l="0" t="0" r="0"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0"/>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38100" cy="762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10"/>
                    <a:stretch>
                      <a:fillRect/>
                    </a:stretch>
                  </pic:blipFill>
                  <pic:spPr>
                    <a:xfrm>
                      <a:off x="0" y="0"/>
                      <a:ext cx="38100" cy="76200"/>
                    </a:xfrm>
                    <a:prstGeom prst="rect">
                      <a:avLst/>
                    </a:prstGeom>
                    <a:noFill/>
                    <a:ln w="9525">
                      <a:noFill/>
                    </a:ln>
                  </pic:spPr>
                </pic:pic>
              </a:graphicData>
            </a:graphic>
          </wp:inline>
        </w:drawing>
      </w:r>
      <w:r>
        <w:drawing>
          <wp:inline distT="0" distB="0" distL="114300" distR="114300">
            <wp:extent cx="3940175" cy="3482975"/>
            <wp:effectExtent l="0" t="0" r="3175" b="317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1"/>
                    <a:stretch>
                      <a:fillRect/>
                    </a:stretch>
                  </pic:blipFill>
                  <pic:spPr>
                    <a:xfrm>
                      <a:off x="0" y="0"/>
                      <a:ext cx="3940175" cy="3482975"/>
                    </a:xfrm>
                    <a:prstGeom prst="rect">
                      <a:avLst/>
                    </a:prstGeom>
                    <a:noFill/>
                    <a:ln>
                      <a:noFill/>
                    </a:ln>
                  </pic:spPr>
                </pic:pic>
              </a:graphicData>
            </a:graphic>
          </wp:inline>
        </w:drawing>
      </w:r>
    </w:p>
    <w:p>
      <w:pPr>
        <w:keepNext w:val="0"/>
        <w:keepLines w:val="0"/>
        <w:widowControl w:val="0"/>
        <w:suppressLineNumbers w:val="0"/>
        <w:spacing w:before="0" w:beforeAutospacing="0" w:after="0" w:afterAutospacing="0"/>
        <w:ind w:left="0" w:right="0" w:firstLine="422" w:firstLineChars="200"/>
        <w:jc w:val="left"/>
        <w:rPr>
          <w:rFonts w:hint="eastAsia" w:ascii="Times New Roman" w:hAnsi="Times New Roman"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firstLine="422" w:firstLineChars="200"/>
        <w:jc w:val="left"/>
        <w:rPr>
          <w:rFonts w:hint="eastAsia" w:ascii="Times New Roman" w:hAnsi="Times New Roman"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firstLine="422" w:firstLineChars="200"/>
        <w:jc w:val="left"/>
        <w:rPr>
          <w:rFonts w:hint="eastAsia" w:ascii="Times New Roman" w:hAnsi="Times New Roman"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firstLine="422" w:firstLineChars="200"/>
        <w:jc w:val="left"/>
        <w:rPr>
          <w:rFonts w:hint="eastAsia" w:ascii="Times New Roman" w:hAnsi="Times New Roman" w:eastAsia="宋体" w:cs="宋体"/>
          <w:b/>
          <w:bCs/>
          <w:kern w:val="2"/>
          <w:sz w:val="21"/>
          <w:szCs w:val="24"/>
          <w:lang w:val="en-US" w:eastAsia="zh-CN" w:bidi="ar"/>
        </w:rPr>
      </w:pPr>
    </w:p>
    <w:p>
      <w:pPr>
        <w:keepNext w:val="0"/>
        <w:keepLines w:val="0"/>
        <w:widowControl w:val="0"/>
        <w:suppressLineNumbers w:val="0"/>
        <w:spacing w:before="0" w:beforeAutospacing="0" w:after="0" w:afterAutospacing="0"/>
        <w:ind w:left="0" w:right="0" w:firstLine="422" w:firstLineChars="200"/>
        <w:jc w:val="left"/>
        <w:rPr>
          <w:b/>
          <w:bCs/>
          <w:lang w:val="en-US" w:eastAsia="zh-CN"/>
        </w:rPr>
      </w:pPr>
      <w:r>
        <w:rPr>
          <w:rFonts w:hint="eastAsia" w:ascii="Times New Roman" w:hAnsi="Times New Roman" w:eastAsia="宋体" w:cs="宋体"/>
          <w:b/>
          <w:bCs/>
          <w:kern w:val="2"/>
          <w:sz w:val="21"/>
          <w:szCs w:val="24"/>
          <w:lang w:val="en-US" w:eastAsia="zh-CN" w:bidi="ar"/>
        </w:rPr>
        <w:t>词库分类/分级：</w:t>
      </w:r>
    </w:p>
    <w:p>
      <w:pPr>
        <w:keepNext w:val="0"/>
        <w:keepLines w:val="0"/>
        <w:widowControl w:val="0"/>
        <w:suppressLineNumbers w:val="0"/>
        <w:spacing w:before="0" w:beforeAutospacing="0" w:after="0" w:afterAutospacing="0"/>
        <w:ind w:left="0" w:right="0" w:firstLine="420" w:firstLineChars="200"/>
        <w:jc w:val="left"/>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包括但不限于以下对应用场景：</w:t>
      </w:r>
    </w:p>
    <w:p>
      <w:pPr>
        <w:keepNext w:val="0"/>
        <w:keepLines w:val="0"/>
        <w:widowControl w:val="0"/>
        <w:suppressLineNumbers w:val="0"/>
        <w:spacing w:before="0" w:beforeAutospacing="0" w:after="0" w:afterAutospacing="0"/>
        <w:ind w:left="0" w:right="0" w:firstLine="420" w:firstLineChars="200"/>
        <w:jc w:val="left"/>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词库分类可以理解为对分词所属的种类，如情感词库可以分类为积极的还是消极的，也可以为分类为喜怒哀乐苦悲等多种类别，或将已分类的情感词库指标再做细分，这种水平的分类意味着每一个分词所代表的分数和权重都相等。</w:t>
      </w:r>
    </w:p>
    <w:p>
      <w:pPr>
        <w:keepNext w:val="0"/>
        <w:keepLines w:val="0"/>
        <w:widowControl w:val="0"/>
        <w:suppressLineNumbers w:val="0"/>
        <w:spacing w:before="0" w:beforeAutospacing="0" w:after="0" w:afterAutospacing="0"/>
        <w:ind w:left="0" w:right="0" w:firstLine="420" w:firstLineChars="200"/>
        <w:jc w:val="left"/>
        <w:rPr>
          <w:lang w:val="en-US" w:eastAsia="zh-CN"/>
        </w:rPr>
      </w:pPr>
      <w:r>
        <w:rPr>
          <w:rFonts w:hint="eastAsia" w:ascii="Times New Roman" w:hAnsi="Times New Roman" w:eastAsia="宋体" w:cs="宋体"/>
          <w:kern w:val="2"/>
          <w:sz w:val="21"/>
          <w:szCs w:val="24"/>
          <w:lang w:val="en-US" w:eastAsia="zh-CN" w:bidi="ar"/>
        </w:rPr>
        <w:t>需要说明的是，词库分级也可以理解为一种词库分类：如：敏感词库的敏感程度，暴力词的暴力程度等，这种垂直方向的分级意味着每一个分词具有特定的分数和权重因素，如敏感程度越高的分词，其权重越大。</w:t>
      </w:r>
    </w:p>
    <w:p>
      <w:pPr>
        <w:keepNext w:val="0"/>
        <w:keepLines w:val="0"/>
        <w:widowControl w:val="0"/>
        <w:suppressLineNumbers w:val="0"/>
        <w:spacing w:before="0" w:beforeAutospacing="0" w:after="0" w:afterAutospacing="0"/>
        <w:ind w:left="0" w:right="0" w:firstLine="420" w:firstLineChars="200"/>
        <w:jc w:val="left"/>
        <w:rPr>
          <w:lang w:val="en-US" w:eastAsia="zh-CN"/>
        </w:rPr>
      </w:pPr>
      <w:r>
        <w:rPr>
          <w:rFonts w:hint="eastAsia" w:ascii="Times New Roman" w:hAnsi="Times New Roman" w:eastAsia="宋体" w:cs="宋体"/>
          <w:kern w:val="2"/>
          <w:sz w:val="21"/>
          <w:szCs w:val="24"/>
          <w:lang w:val="en-US" w:eastAsia="zh-CN" w:bidi="ar"/>
        </w:rPr>
        <w:t>因此，词库分类</w:t>
      </w:r>
      <w:r>
        <w:rPr>
          <w:rFonts w:hint="default" w:ascii="Times New Roman" w:hAnsi="Times New Roman" w:eastAsia="宋体" w:cs="Times New Roman"/>
          <w:kern w:val="2"/>
          <w:sz w:val="21"/>
          <w:szCs w:val="24"/>
          <w:lang w:val="en-US" w:eastAsia="zh-CN" w:bidi="ar"/>
        </w:rPr>
        <w:t>/</w:t>
      </w:r>
      <w:r>
        <w:rPr>
          <w:rFonts w:hint="eastAsia" w:ascii="Times New Roman" w:hAnsi="Times New Roman" w:eastAsia="宋体" w:cs="宋体"/>
          <w:kern w:val="2"/>
          <w:sz w:val="21"/>
          <w:szCs w:val="24"/>
          <w:lang w:val="en-US" w:eastAsia="zh-CN" w:bidi="ar"/>
        </w:rPr>
        <w:t>分级即将一个词库按照一定的逻辑依据，采用定性的方法进行分类，以预备为一个多级别或多类别的词库，应用于情感识别、自然语言处理或数据分析中。</w:t>
      </w:r>
    </w:p>
    <w:p>
      <w:pPr>
        <w:keepNext w:val="0"/>
        <w:keepLines w:val="0"/>
        <w:widowControl w:val="0"/>
        <w:suppressLineNumbers w:val="0"/>
        <w:spacing w:before="0" w:beforeAutospacing="0" w:after="0" w:afterAutospacing="0"/>
        <w:ind w:left="0" w:right="0" w:firstLine="422" w:firstLineChars="200"/>
        <w:jc w:val="left"/>
        <w:rPr>
          <w:b/>
          <w:bCs/>
          <w:lang w:val="en-US" w:eastAsia="zh-CN"/>
        </w:rPr>
      </w:pPr>
      <w:r>
        <w:rPr>
          <w:rFonts w:hint="eastAsia" w:ascii="Times New Roman" w:hAnsi="Times New Roman" w:eastAsia="宋体" w:cs="宋体"/>
          <w:b/>
          <w:bCs/>
          <w:kern w:val="2"/>
          <w:sz w:val="21"/>
          <w:szCs w:val="24"/>
          <w:lang w:val="en-US" w:eastAsia="zh-CN" w:bidi="ar"/>
        </w:rPr>
        <w:t>应用场景：</w:t>
      </w:r>
    </w:p>
    <w:p>
      <w:pPr>
        <w:keepNext w:val="0"/>
        <w:keepLines w:val="0"/>
        <w:widowControl w:val="0"/>
        <w:numPr>
          <w:ilvl w:val="0"/>
          <w:numId w:val="1"/>
        </w:numPr>
        <w:suppressLineNumbers w:val="0"/>
        <w:spacing w:before="0" w:beforeAutospacing="0" w:after="0" w:afterAutospacing="0"/>
        <w:ind w:left="0" w:right="0" w:firstLine="420" w:firstLineChars="200"/>
        <w:jc w:val="left"/>
        <w:rPr>
          <w:lang w:val="en-US" w:eastAsia="zh-CN"/>
        </w:rPr>
      </w:pPr>
      <w:r>
        <w:rPr>
          <w:rFonts w:hint="eastAsia" w:ascii="Times New Roman" w:hAnsi="Times New Roman" w:eastAsia="宋体" w:cs="宋体"/>
          <w:kern w:val="2"/>
          <w:sz w:val="21"/>
          <w:szCs w:val="24"/>
          <w:lang w:val="en-US" w:eastAsia="zh-CN" w:bidi="ar"/>
        </w:rPr>
        <w:t>如：</w:t>
      </w:r>
      <w:r>
        <w:rPr>
          <w:rFonts w:hint="default" w:ascii="Times New Roman" w:hAnsi="Times New Roman" w:eastAsia="宋体" w:cs="Times New Roman"/>
          <w:kern w:val="2"/>
          <w:sz w:val="21"/>
          <w:szCs w:val="24"/>
          <w:lang w:val="en-US" w:eastAsia="zh-CN" w:bidi="ar"/>
        </w:rPr>
        <w:t>LIWC</w:t>
      </w:r>
      <w:r>
        <w:rPr>
          <w:rFonts w:hint="eastAsia" w:ascii="Times New Roman" w:hAnsi="Times New Roman" w:eastAsia="宋体" w:cs="宋体"/>
          <w:kern w:val="2"/>
          <w:sz w:val="21"/>
          <w:szCs w:val="24"/>
          <w:lang w:val="en-US" w:eastAsia="zh-CN" w:bidi="ar"/>
        </w:rPr>
        <w:t>和文心（</w:t>
      </w:r>
      <w:r>
        <w:rPr>
          <w:rFonts w:hint="default" w:ascii="Times New Roman" w:hAnsi="Times New Roman" w:eastAsia="宋体" w:cs="Times New Roman"/>
          <w:kern w:val="2"/>
          <w:sz w:val="21"/>
          <w:szCs w:val="24"/>
          <w:lang w:val="en-US" w:eastAsia="zh-CN" w:bidi="ar"/>
        </w:rPr>
        <w:t>textmind</w:t>
      </w:r>
      <w:r>
        <w:rPr>
          <w:rFonts w:hint="eastAsia" w:ascii="Times New Roman" w:hAnsi="Times New Roman" w:eastAsia="宋体" w:cs="宋体"/>
          <w:kern w:val="2"/>
          <w:sz w:val="21"/>
          <w:szCs w:val="24"/>
          <w:lang w:val="en-US" w:eastAsia="zh-CN" w:bidi="ar"/>
        </w:rPr>
        <w:t>）工具，构建了一个中文词库分类成了（脏话词、第一人称词、宗教词、积极情感词、消极情感词），然后使用这种词库计算词频占比，以达到内容分析的效果。</w:t>
      </w:r>
    </w:p>
    <w:p>
      <w:pPr>
        <w:keepNext w:val="0"/>
        <w:keepLines w:val="0"/>
        <w:widowControl w:val="0"/>
        <w:numPr>
          <w:ilvl w:val="0"/>
          <w:numId w:val="1"/>
        </w:numPr>
        <w:suppressLineNumbers w:val="0"/>
        <w:spacing w:before="0" w:beforeAutospacing="0" w:after="0" w:afterAutospacing="0"/>
        <w:ind w:left="0" w:right="0" w:firstLine="420" w:firstLineChars="200"/>
        <w:jc w:val="left"/>
        <w:rPr>
          <w:lang w:val="en-US" w:eastAsia="zh-CN"/>
        </w:rPr>
      </w:pPr>
      <w:r>
        <w:rPr>
          <w:rFonts w:hint="eastAsia" w:ascii="Times New Roman" w:hAnsi="Times New Roman" w:eastAsia="宋体" w:cs="宋体"/>
          <w:kern w:val="2"/>
          <w:sz w:val="21"/>
          <w:szCs w:val="24"/>
          <w:lang w:val="en-US" w:eastAsia="zh-CN" w:bidi="ar"/>
        </w:rPr>
        <w:t>如</w:t>
      </w:r>
      <w:r>
        <w:rPr>
          <w:rFonts w:hint="default" w:ascii="Times New Roman" w:hAnsi="Times New Roman" w:eastAsia="宋体" w:cs="Times New Roman"/>
          <w:kern w:val="2"/>
          <w:sz w:val="21"/>
          <w:szCs w:val="24"/>
          <w:lang w:val="en-US" w:eastAsia="zh-CN" w:bidi="ar"/>
        </w:rPr>
        <w:t>snowNLP</w:t>
      </w:r>
      <w:r>
        <w:rPr>
          <w:rFonts w:hint="eastAsia" w:ascii="Times New Roman" w:hAnsi="Times New Roman" w:eastAsia="宋体" w:cs="宋体"/>
          <w:kern w:val="2"/>
          <w:sz w:val="21"/>
          <w:szCs w:val="24"/>
          <w:lang w:val="en-US" w:eastAsia="zh-CN" w:bidi="ar"/>
        </w:rPr>
        <w:t>工具，将中文的积极情感词分为喜、乐、惊、恶等模块，然后对文本对词进行匹配以分析情感倾向。</w:t>
      </w:r>
    </w:p>
    <w:p>
      <w:pPr>
        <w:keepNext w:val="0"/>
        <w:keepLines w:val="0"/>
        <w:widowControl w:val="0"/>
        <w:numPr>
          <w:ilvl w:val="0"/>
          <w:numId w:val="1"/>
        </w:numPr>
        <w:suppressLineNumbers w:val="0"/>
        <w:spacing w:before="0" w:beforeAutospacing="0" w:after="0" w:afterAutospacing="0"/>
        <w:ind w:left="0" w:right="0" w:firstLine="420" w:firstLineChars="200"/>
        <w:jc w:val="left"/>
        <w:rPr>
          <w:lang w:val="en-US" w:eastAsia="zh-CN"/>
        </w:rPr>
      </w:pPr>
      <w:r>
        <w:rPr>
          <w:rFonts w:hint="eastAsia" w:ascii="Times New Roman" w:hAnsi="Times New Roman" w:eastAsia="宋体" w:cs="宋体"/>
          <w:kern w:val="2"/>
          <w:sz w:val="21"/>
          <w:szCs w:val="24"/>
          <w:lang w:val="en-US" w:eastAsia="zh-CN" w:bidi="ar"/>
        </w:rPr>
        <w:t>例如：构建敏感词的分等级词库，以求对不同等级的词做不同的决策。屏蔽</w:t>
      </w:r>
    </w:p>
    <w:p>
      <w:pPr>
        <w:keepNext w:val="0"/>
        <w:keepLines w:val="0"/>
        <w:widowControl w:val="0"/>
        <w:suppressLineNumbers w:val="0"/>
        <w:spacing w:before="0" w:beforeAutospacing="0" w:after="0" w:afterAutospacing="0"/>
        <w:ind w:left="0" w:right="0" w:firstLine="0" w:firstLineChars="0"/>
        <w:jc w:val="left"/>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目前上述的这些词都需要大量的人工编码，即，先获取一个大规模的相关的词库，然后通过人为编码的方式，对每一个词加以甄别。</w:t>
      </w:r>
    </w:p>
    <w:p>
      <w:pPr>
        <w:keepNext w:val="0"/>
        <w:keepLines w:val="0"/>
        <w:widowControl w:val="0"/>
        <w:suppressLineNumbers w:val="0"/>
        <w:spacing w:before="0" w:beforeAutospacing="0" w:after="0" w:afterAutospacing="0"/>
        <w:ind w:left="0" w:right="0" w:firstLine="0" w:firstLineChars="0"/>
        <w:jc w:val="left"/>
        <w:rPr>
          <w:lang w:val="en-US" w:eastAsia="zh-CN"/>
        </w:rPr>
      </w:pPr>
      <w:r>
        <w:rPr>
          <w:rFonts w:hint="eastAsia" w:ascii="Times New Roman" w:hAnsi="Times New Roman" w:eastAsia="宋体" w:cs="宋体"/>
          <w:kern w:val="2"/>
          <w:sz w:val="21"/>
          <w:szCs w:val="24"/>
          <w:lang w:val="en-US" w:eastAsia="zh-CN" w:bidi="ar"/>
        </w:rPr>
        <w:t>本方法仅需要不同类别少量的词的数据，将定量的分析转化为定性的内容，发现每个词在词嵌入空间中所处的相对位置，以获取大量的同类别或同级别的词。</w:t>
      </w:r>
    </w:p>
    <w:p>
      <w:pPr>
        <w:keepNext w:val="0"/>
        <w:keepLines w:val="0"/>
        <w:widowControl w:val="0"/>
        <w:suppressLineNumbers w:val="0"/>
        <w:spacing w:before="0" w:beforeAutospacing="0" w:after="0" w:afterAutospacing="0"/>
        <w:ind w:left="0" w:right="0" w:firstLine="360" w:firstLineChars="200"/>
        <w:jc w:val="both"/>
        <w:rPr>
          <w:sz w:val="18"/>
          <w:szCs w:val="18"/>
          <w:lang w:val="en-US"/>
        </w:rPr>
      </w:pPr>
    </w:p>
    <w:p>
      <w:pPr>
        <w:rPr>
          <w:sz w:val="18"/>
          <w:szCs w:val="18"/>
          <w:lang w:val="en-US"/>
        </w:rPr>
      </w:pPr>
      <w:r>
        <w:rPr>
          <w:sz w:val="18"/>
          <w:szCs w:val="18"/>
          <w:lang w:val="en-US"/>
        </w:rPr>
        <w:br w:type="page"/>
      </w:r>
    </w:p>
    <w:p>
      <w:pPr>
        <w:keepNext w:val="0"/>
        <w:keepLines w:val="0"/>
        <w:widowControl w:val="0"/>
        <w:suppressLineNumbers w:val="0"/>
        <w:spacing w:before="0" w:beforeAutospacing="0" w:after="0" w:afterAutospacing="0"/>
        <w:ind w:right="0"/>
        <w:jc w:val="both"/>
        <w:rPr>
          <w:sz w:val="18"/>
          <w:szCs w:val="18"/>
          <w:lang w:val="en-US"/>
        </w:rPr>
      </w:pPr>
    </w:p>
    <w:p>
      <w:pPr>
        <w:keepNext w:val="0"/>
        <w:keepLines w:val="0"/>
        <w:widowControl w:val="0"/>
        <w:numPr>
          <w:ilvl w:val="0"/>
          <w:numId w:val="2"/>
        </w:numPr>
        <w:suppressLineNumbers w:val="0"/>
        <w:spacing w:before="0" w:beforeAutospacing="0" w:after="0" w:afterAutospacing="0"/>
        <w:ind w:left="360" w:right="0" w:firstLine="361" w:firstLineChars="200"/>
        <w:jc w:val="both"/>
        <w:rPr>
          <w:rFonts w:hint="eastAsia" w:ascii="Times New Roman" w:hAnsi="Times New Roman" w:eastAsia="宋体" w:cs="宋体"/>
          <w:color w:val="0000FF"/>
          <w:kern w:val="2"/>
          <w:sz w:val="18"/>
          <w:szCs w:val="18"/>
          <w:lang w:val="en-US" w:eastAsia="zh-CN" w:bidi="ar"/>
        </w:rPr>
      </w:pPr>
      <w:r>
        <w:rPr>
          <w:rFonts w:hint="eastAsia" w:ascii="Times New Roman" w:hAnsi="Times New Roman" w:eastAsia="宋体" w:cs="宋体"/>
          <w:b/>
          <w:bCs w:val="0"/>
          <w:color w:val="0000FF"/>
          <w:kern w:val="2"/>
          <w:sz w:val="18"/>
          <w:szCs w:val="18"/>
          <w:lang w:val="en-US" w:eastAsia="zh-CN" w:bidi="ar"/>
        </w:rPr>
        <w:t>详细介绍技术背景，并描述已有的与本发明最相近似的实现方案</w:t>
      </w:r>
      <w:r>
        <w:rPr>
          <w:rFonts w:hint="eastAsia" w:ascii="Times New Roman" w:hAnsi="Times New Roman" w:eastAsia="宋体" w:cs="宋体"/>
          <w:color w:val="0000FF"/>
          <w:kern w:val="2"/>
          <w:sz w:val="18"/>
          <w:szCs w:val="18"/>
          <w:lang w:val="en-US" w:eastAsia="zh-CN" w:bidi="ar"/>
        </w:rPr>
        <w:t>（包括两部分：背景技术及现有技术方案［大的技术背景和小的技术背景］，应详细介绍，以不需再去看文献即可领会该技术内容为准，如果现有技术出自专利、期刊、书籍，则提供出处）</w:t>
      </w:r>
    </w:p>
    <w:p>
      <w:pPr>
        <w:keepNext w:val="0"/>
        <w:keepLines w:val="0"/>
        <w:widowControl w:val="0"/>
        <w:suppressLineNumbers w:val="0"/>
        <w:spacing w:before="0" w:beforeAutospacing="0" w:after="0" w:afterAutospacing="0"/>
        <w:ind w:left="0" w:right="0" w:firstLine="420" w:firstLineChars="200"/>
        <w:jc w:val="left"/>
        <w:rPr>
          <w:rFonts w:hint="default" w:ascii="Times New Roman" w:hAnsi="Times New Roman" w:eastAsia="宋体" w:cs="宋体"/>
          <w:kern w:val="2"/>
          <w:sz w:val="21"/>
          <w:szCs w:val="24"/>
          <w:lang w:val="en-US" w:eastAsia="zh-CN" w:bidi="ar"/>
        </w:rPr>
      </w:pPr>
      <w:r>
        <w:commentReference w:id="1"/>
      </w:r>
      <w:r>
        <w:rPr>
          <w:rFonts w:hint="eastAsia" w:ascii="Times New Roman" w:hAnsi="Times New Roman" w:eastAsia="宋体" w:cs="宋体"/>
          <w:kern w:val="2"/>
          <w:sz w:val="21"/>
          <w:szCs w:val="24"/>
          <w:lang w:val="en-US" w:eastAsia="zh-CN" w:bidi="ar"/>
        </w:rPr>
        <w:t>本发明是一种：对于专业领域文本通过专业词库分类，从而对专业文本进行量化分析的方法。</w:t>
      </w:r>
    </w:p>
    <w:p>
      <w:pPr>
        <w:keepNext w:val="0"/>
        <w:keepLines w:val="0"/>
        <w:widowControl w:val="0"/>
        <w:suppressLineNumbers w:val="0"/>
        <w:spacing w:before="0" w:beforeAutospacing="0" w:after="0" w:afterAutospacing="0"/>
        <w:ind w:left="0" w:right="0" w:firstLine="420" w:firstLineChars="200"/>
        <w:jc w:val="left"/>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技术背景介绍：</w:t>
      </w:r>
    </w:p>
    <w:p>
      <w:pPr>
        <w:keepNext w:val="0"/>
        <w:keepLines w:val="0"/>
        <w:widowControl w:val="0"/>
        <w:suppressLineNumbers w:val="0"/>
        <w:spacing w:before="0" w:beforeAutospacing="0" w:after="0" w:afterAutospacing="0"/>
        <w:ind w:left="0" w:right="0" w:firstLine="420" w:firstLineChars="200"/>
        <w:jc w:val="left"/>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1.其中使用的技术背景是基于一个专业词库，对其进行初步的人工标注，形成分类或分级。</w:t>
      </w:r>
    </w:p>
    <w:p>
      <w:pPr>
        <w:keepNext w:val="0"/>
        <w:keepLines w:val="0"/>
        <w:widowControl w:val="0"/>
        <w:suppressLineNumbers w:val="0"/>
        <w:spacing w:before="0" w:beforeAutospacing="0" w:after="0" w:afterAutospacing="0"/>
        <w:ind w:left="0" w:right="0" w:firstLine="420" w:firstLineChars="200"/>
        <w:jc w:val="left"/>
        <w:rPr>
          <w:rFonts w:hint="default"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2.将分词对应的词嵌入坐标进行读取，以不同类别的词及其嵌入坐标导入到云模型中，云模型会得到每一个类别的Ex、En和He（期望、熵、超熵），可以理解为每一类词在词向量空间中的分布，将定性的分类转换为定量的特征。</w:t>
      </w:r>
    </w:p>
    <w:p>
      <w:pPr>
        <w:keepNext w:val="0"/>
        <w:keepLines w:val="0"/>
        <w:widowControl w:val="0"/>
        <w:suppressLineNumbers w:val="0"/>
        <w:spacing w:before="0" w:beforeAutospacing="0" w:after="0" w:afterAutospacing="0"/>
        <w:ind w:left="0" w:right="0" w:firstLine="420" w:firstLineChars="200"/>
        <w:jc w:val="left"/>
        <w:rPr>
          <w:rFonts w:hint="eastAsia"/>
          <w:lang w:val="en-US" w:eastAsia="zh-CN"/>
        </w:rPr>
      </w:pPr>
      <w:r>
        <w:rPr>
          <w:rFonts w:hint="eastAsia" w:ascii="Times New Roman" w:hAnsi="Times New Roman" w:eastAsia="宋体" w:cs="宋体"/>
          <w:kern w:val="2"/>
          <w:sz w:val="21"/>
          <w:szCs w:val="24"/>
          <w:lang w:val="en-US" w:eastAsia="zh-CN" w:bidi="ar"/>
        </w:rPr>
        <w:t>3.通过</w:t>
      </w:r>
      <w:r>
        <w:rPr>
          <w:rFonts w:hint="eastAsia"/>
          <w:lang w:val="en-US" w:eastAsia="zh-CN"/>
        </w:rPr>
        <w:t>正向云模型，随机生成各词类型的n个词坐标，以这些词作为各个词类的词坐标，利用生成的虚拟词汇作为未标注新词的坐标指引点，进行新词的分类和分级依据。</w:t>
      </w:r>
    </w:p>
    <w:p>
      <w:pPr>
        <w:keepNext w:val="0"/>
        <w:keepLines w:val="0"/>
        <w:widowControl w:val="0"/>
        <w:suppressLineNumbers w:val="0"/>
        <w:spacing w:before="0" w:beforeAutospacing="0" w:after="0" w:afterAutospacing="0"/>
        <w:ind w:left="0" w:right="0" w:firstLine="420" w:firstLineChars="200"/>
        <w:jc w:val="left"/>
        <w:rPr>
          <w:rFonts w:hint="default"/>
          <w:lang w:val="en-US" w:eastAsia="zh-CN"/>
        </w:rPr>
      </w:pPr>
      <w:r>
        <w:rPr>
          <w:rFonts w:hint="eastAsia"/>
          <w:lang w:val="en-US" w:eastAsia="zh-CN"/>
        </w:rPr>
        <w:t>4.将分好类别和级别的词转化为特定的权重分数，在句子级、文章级和对象级上展示出来。</w:t>
      </w:r>
    </w:p>
    <w:p>
      <w:pPr>
        <w:keepNext w:val="0"/>
        <w:keepLines w:val="0"/>
        <w:widowControl w:val="0"/>
        <w:suppressLineNumbers w:val="0"/>
        <w:spacing w:before="0" w:beforeAutospacing="0" w:after="0" w:afterAutospacing="0"/>
        <w:ind w:left="0" w:right="0" w:firstLine="420" w:firstLineChars="200"/>
        <w:jc w:val="left"/>
        <w:rPr>
          <w:rFonts w:hint="eastAsia" w:ascii="Times New Roman" w:hAnsi="Times New Roman" w:eastAsia="宋体" w:cs="宋体"/>
          <w:kern w:val="2"/>
          <w:sz w:val="21"/>
          <w:szCs w:val="24"/>
          <w:lang w:val="en-US" w:eastAsia="zh-CN" w:bidi="ar"/>
        </w:rPr>
      </w:pPr>
    </w:p>
    <w:p>
      <w:pPr>
        <w:keepNext w:val="0"/>
        <w:keepLines w:val="0"/>
        <w:widowControl w:val="0"/>
        <w:suppressLineNumbers w:val="0"/>
        <w:spacing w:before="0" w:beforeAutospacing="0" w:after="0" w:afterAutospacing="0"/>
        <w:ind w:left="0" w:right="0" w:firstLine="420" w:firstLineChars="200"/>
        <w:jc w:val="left"/>
        <w:rPr>
          <w:rFonts w:hint="default" w:ascii="Times New Roman" w:hAnsi="Times New Roman" w:eastAsia="宋体" w:cs="宋体"/>
          <w:kern w:val="2"/>
          <w:sz w:val="21"/>
          <w:szCs w:val="24"/>
          <w:lang w:val="en-US" w:eastAsia="zh-CN" w:bidi="ar"/>
        </w:rPr>
      </w:pPr>
    </w:p>
    <w:p>
      <w:pPr>
        <w:keepNext w:val="0"/>
        <w:keepLines w:val="0"/>
        <w:widowControl w:val="0"/>
        <w:numPr>
          <w:ilvl w:val="0"/>
          <w:numId w:val="0"/>
        </w:numPr>
        <w:suppressLineNumbers w:val="0"/>
        <w:spacing w:before="0" w:beforeAutospacing="0" w:after="0" w:afterAutospacing="0"/>
        <w:ind w:leftChars="200" w:right="0" w:rightChars="0"/>
        <w:jc w:val="both"/>
        <w:rPr>
          <w:rFonts w:hint="eastAsia" w:ascii="Times New Roman" w:hAnsi="Times New Roman" w:eastAsia="宋体" w:cs="宋体"/>
          <w:color w:val="0000FF"/>
          <w:kern w:val="2"/>
          <w:sz w:val="18"/>
          <w:szCs w:val="18"/>
          <w:lang w:val="en-US" w:eastAsia="zh-CN" w:bidi="ar"/>
        </w:rPr>
      </w:pPr>
    </w:p>
    <w:p>
      <w:pPr>
        <w:keepNext w:val="0"/>
        <w:keepLines w:val="0"/>
        <w:widowControl w:val="0"/>
        <w:numPr>
          <w:ilvl w:val="0"/>
          <w:numId w:val="0"/>
        </w:numPr>
        <w:suppressLineNumbers w:val="0"/>
        <w:spacing w:before="0" w:beforeAutospacing="0" w:after="0" w:afterAutospacing="0"/>
        <w:ind w:leftChars="200" w:right="0" w:rightChars="0"/>
        <w:jc w:val="both"/>
        <w:rPr>
          <w:rFonts w:hint="eastAsia" w:ascii="Times New Roman" w:hAnsi="Times New Roman" w:eastAsia="宋体" w:cs="宋体"/>
          <w:color w:val="0000FF"/>
          <w:kern w:val="2"/>
          <w:sz w:val="18"/>
          <w:szCs w:val="18"/>
          <w:lang w:val="en-US" w:eastAsia="zh-CN" w:bidi="ar"/>
        </w:rPr>
      </w:pPr>
    </w:p>
    <w:p>
      <w:pPr>
        <w:keepNext w:val="0"/>
        <w:keepLines w:val="0"/>
        <w:widowControl w:val="0"/>
        <w:suppressLineNumbers w:val="0"/>
        <w:spacing w:before="0" w:beforeAutospacing="0" w:after="0" w:afterAutospacing="0"/>
        <w:ind w:left="0" w:right="0" w:firstLine="361" w:firstLineChars="200"/>
        <w:jc w:val="both"/>
        <w:rPr>
          <w:color w:val="0000FF"/>
          <w:sz w:val="18"/>
          <w:szCs w:val="18"/>
          <w:lang w:val="en-US"/>
        </w:rPr>
      </w:pPr>
      <w:r>
        <w:rPr>
          <w:rFonts w:hint="default" w:ascii="Times New Roman" w:hAnsi="Times New Roman" w:eastAsia="宋体" w:cs="Times New Roman"/>
          <w:b/>
          <w:bCs w:val="0"/>
          <w:color w:val="0000FF"/>
          <w:kern w:val="2"/>
          <w:sz w:val="18"/>
          <w:szCs w:val="18"/>
          <w:lang w:val="en-US" w:eastAsia="zh-CN" w:bidi="ar"/>
        </w:rPr>
        <w:t>2</w:t>
      </w:r>
      <w:r>
        <w:rPr>
          <w:rFonts w:hint="eastAsia" w:ascii="Times New Roman" w:hAnsi="Times New Roman" w:eastAsia="宋体" w:cs="宋体"/>
          <w:b/>
          <w:bCs w:val="0"/>
          <w:color w:val="0000FF"/>
          <w:kern w:val="2"/>
          <w:sz w:val="18"/>
          <w:szCs w:val="18"/>
          <w:lang w:val="en-US" w:eastAsia="zh-CN" w:bidi="ar"/>
        </w:rPr>
        <w:t>、现有技术的缺点是什么？针对这些缺点，说明本发明的目的。</w:t>
      </w:r>
      <w:r>
        <w:rPr>
          <w:rFonts w:hint="eastAsia" w:ascii="Times New Roman" w:hAnsi="Times New Roman" w:eastAsia="宋体" w:cs="宋体"/>
          <w:color w:val="0000FF"/>
          <w:kern w:val="2"/>
          <w:sz w:val="18"/>
          <w:szCs w:val="18"/>
          <w:lang w:val="en-US" w:eastAsia="zh-CN" w:bidi="ar"/>
        </w:rPr>
        <w:t>（客观评价，现有技术的缺点是针对于本发明的优点来说的，本发明不能解决的缺点不必写；基于本发明能解决的问题写出发明的目的）</w:t>
      </w: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14:textFill>
            <w14:solidFill>
              <w14:schemeClr w14:val="tx1"/>
            </w14:solidFill>
          </w14:textFill>
        </w:rPr>
      </w:pPr>
    </w:p>
    <w:p>
      <w:pPr>
        <w:keepNext w:val="0"/>
        <w:keepLines w:val="0"/>
        <w:widowControl w:val="0"/>
        <w:suppressLineNumbers w:val="0"/>
        <w:spacing w:before="0" w:beforeAutospacing="0" w:after="0" w:afterAutospacing="0"/>
        <w:ind w:left="0" w:right="0" w:firstLine="420" w:firstLineChars="200"/>
        <w:jc w:val="left"/>
        <w:rPr>
          <w:rFonts w:hint="default"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相似专利：</w:t>
      </w:r>
    </w:p>
    <w:p>
      <w:pPr>
        <w:keepNext w:val="0"/>
        <w:keepLines w:val="0"/>
        <w:widowControl w:val="0"/>
        <w:suppressLineNumbers w:val="0"/>
        <w:spacing w:before="0" w:beforeAutospacing="0" w:after="0" w:afterAutospacing="0"/>
        <w:ind w:left="0" w:right="0" w:firstLine="420" w:firstLineChars="200"/>
        <w:jc w:val="left"/>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[1]崔路男,尹存祥,吴伟佳,韦庭,潘旭,雍倩,李云聪. 句子的情感极性分析方法、装置及存储介质[P]. 北京市：CN110738220B,2022-09-30.</w:t>
      </w:r>
    </w:p>
    <w:p>
      <w:pPr>
        <w:keepNext w:val="0"/>
        <w:keepLines w:val="0"/>
        <w:widowControl w:val="0"/>
        <w:suppressLineNumbers w:val="0"/>
        <w:spacing w:before="0" w:beforeAutospacing="0" w:after="0" w:afterAutospacing="0"/>
        <w:ind w:left="0" w:right="0" w:firstLine="420" w:firstLineChars="200"/>
        <w:jc w:val="left"/>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目前类似的发明专利主要以分析句子情感极性为主，即，其本质是将句子的情感作分类，而后通过训练获取模型参数，输出句子的情感分数。</w:t>
      </w:r>
    </w:p>
    <w:p>
      <w:pPr>
        <w:keepNext w:val="0"/>
        <w:keepLines w:val="0"/>
        <w:widowControl w:val="0"/>
        <w:suppressLineNumbers w:val="0"/>
        <w:spacing w:before="0" w:beforeAutospacing="0" w:after="0" w:afterAutospacing="0"/>
        <w:ind w:left="0" w:right="0" w:firstLine="420" w:firstLineChars="200"/>
        <w:jc w:val="left"/>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本专利相比之下具有以下的特点：</w:t>
      </w:r>
    </w:p>
    <w:p>
      <w:pPr>
        <w:keepNext w:val="0"/>
        <w:keepLines w:val="0"/>
        <w:widowControl w:val="0"/>
        <w:suppressLineNumbers w:val="0"/>
        <w:spacing w:before="0" w:beforeAutospacing="0" w:after="0" w:afterAutospacing="0"/>
        <w:ind w:left="0" w:right="0" w:firstLine="420" w:firstLineChars="200"/>
        <w:jc w:val="left"/>
        <w:rPr>
          <w:rFonts w:hint="eastAsia"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将句子的量化分析从情感词扩展到专业词库上，通过对专业词库进行分类或分级，可以获取诸如句子的暴力等级、敏感等级等一系列的句子量化方法。</w:t>
      </w:r>
    </w:p>
    <w:p>
      <w:pPr>
        <w:keepNext w:val="0"/>
        <w:keepLines w:val="0"/>
        <w:widowControl w:val="0"/>
        <w:suppressLineNumbers w:val="0"/>
        <w:spacing w:before="0" w:beforeAutospacing="0" w:after="0" w:afterAutospacing="0"/>
        <w:ind w:left="0" w:right="0" w:firstLine="420" w:firstLineChars="200"/>
        <w:jc w:val="left"/>
        <w:rPr>
          <w:rFonts w:hint="default"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云模型是可解释的，由于云模型的目的是实现定性评价和定量评价的转换，因此，云模型得到的每一个类别的词/级别的词的Ex、En和He三个指标，可以用作分析该类型的特点而加以分析和解释。</w:t>
      </w:r>
    </w:p>
    <w:p>
      <w:pPr>
        <w:keepNext w:val="0"/>
        <w:keepLines w:val="0"/>
        <w:widowControl w:val="0"/>
        <w:suppressLineNumbers w:val="0"/>
        <w:spacing w:before="0" w:beforeAutospacing="0" w:after="0" w:afterAutospacing="0"/>
        <w:ind w:left="0" w:right="0" w:firstLine="420" w:firstLineChars="200"/>
        <w:jc w:val="left"/>
        <w:rPr>
          <w:rFonts w:hint="default" w:ascii="Times New Roman" w:hAnsi="Times New Roman" w:eastAsia="宋体" w:cs="宋体"/>
          <w:kern w:val="2"/>
          <w:sz w:val="21"/>
          <w:szCs w:val="24"/>
          <w:lang w:val="en-US" w:eastAsia="zh-CN" w:bidi="ar"/>
        </w:rPr>
      </w:pPr>
      <w:r>
        <w:rPr>
          <w:rFonts w:hint="eastAsia" w:ascii="Times New Roman" w:hAnsi="Times New Roman" w:eastAsia="宋体" w:cs="宋体"/>
          <w:kern w:val="2"/>
          <w:sz w:val="21"/>
          <w:szCs w:val="24"/>
          <w:lang w:val="en-US" w:eastAsia="zh-CN" w:bidi="ar"/>
        </w:rPr>
        <w:t>相比之下，极性分析属于对分词进行分类，而非分级的方法。本发明既可以作为极性分析的一种方法，也可以拓展为对不同分词设置权重指标，用以对句子级、文章级、对象级的文本内容开展特定内容的量化分析。</w:t>
      </w: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14:textFill>
            <w14:solidFill>
              <w14:schemeClr w14:val="tx1"/>
            </w14:solidFill>
          </w14:textFill>
        </w:rPr>
      </w:pP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14:textFill>
            <w14:solidFill>
              <w14:schemeClr w14:val="tx1"/>
            </w14:solidFill>
          </w14:textFill>
        </w:rPr>
      </w:pP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14:textFill>
            <w14:solidFill>
              <w14:schemeClr w14:val="tx1"/>
            </w14:solidFill>
          </w14:textFill>
        </w:rPr>
      </w:pPr>
    </w:p>
    <w:p>
      <w:pPr>
        <w:keepNext w:val="0"/>
        <w:keepLines w:val="0"/>
        <w:widowControl w:val="0"/>
        <w:suppressLineNumbers w:val="0"/>
        <w:spacing w:before="0" w:beforeAutospacing="0" w:after="0" w:afterAutospacing="0"/>
        <w:ind w:left="0" w:right="0" w:firstLine="360" w:firstLineChars="200"/>
        <w:jc w:val="both"/>
        <w:rPr>
          <w:rFonts w:hint="eastAsia"/>
          <w:color w:val="000000" w:themeColor="text1"/>
          <w:sz w:val="18"/>
          <w:szCs w:val="18"/>
          <w:lang w:val="en-US"/>
          <w14:textFill>
            <w14:solidFill>
              <w14:schemeClr w14:val="tx1"/>
            </w14:solidFill>
          </w14:textFill>
        </w:rPr>
      </w:pPr>
    </w:p>
    <w:p>
      <w:pPr>
        <w:keepNext w:val="0"/>
        <w:keepLines w:val="0"/>
        <w:widowControl w:val="0"/>
        <w:suppressLineNumbers w:val="0"/>
        <w:spacing w:before="0" w:beforeAutospacing="0" w:after="0" w:afterAutospacing="0"/>
        <w:ind w:left="0" w:right="0" w:firstLine="0" w:firstLineChars="0"/>
        <w:jc w:val="both"/>
        <w:rPr>
          <w:sz w:val="18"/>
          <w:szCs w:val="18"/>
          <w:lang w:val="en-US"/>
        </w:rPr>
      </w:pPr>
    </w:p>
    <w:p>
      <w:pPr>
        <w:keepNext w:val="0"/>
        <w:keepLines w:val="0"/>
        <w:widowControl w:val="0"/>
        <w:suppressLineNumbers w:val="0"/>
        <w:spacing w:before="0" w:beforeAutospacing="0" w:after="0" w:afterAutospacing="0"/>
        <w:ind w:left="0" w:right="0" w:firstLine="361" w:firstLineChars="200"/>
        <w:jc w:val="both"/>
        <w:rPr>
          <w:rFonts w:hint="eastAsia" w:ascii="Times New Roman" w:hAnsi="Times New Roman" w:eastAsia="宋体" w:cs="宋体"/>
          <w:color w:val="0000FF"/>
          <w:kern w:val="2"/>
          <w:sz w:val="18"/>
          <w:szCs w:val="18"/>
          <w:lang w:val="en-US" w:eastAsia="zh-CN" w:bidi="ar"/>
        </w:rPr>
      </w:pPr>
      <w:r>
        <w:rPr>
          <w:rFonts w:hint="default" w:ascii="Times New Roman" w:hAnsi="Times New Roman" w:eastAsia="宋体" w:cs="Times New Roman"/>
          <w:b/>
          <w:bCs w:val="0"/>
          <w:color w:val="0000FF"/>
          <w:kern w:val="2"/>
          <w:sz w:val="18"/>
          <w:szCs w:val="18"/>
          <w:lang w:val="en-US" w:eastAsia="zh-CN" w:bidi="ar"/>
        </w:rPr>
        <w:t>3</w:t>
      </w:r>
      <w:r>
        <w:rPr>
          <w:rFonts w:hint="eastAsia" w:ascii="Times New Roman" w:hAnsi="Times New Roman" w:eastAsia="宋体" w:cs="宋体"/>
          <w:b/>
          <w:bCs w:val="0"/>
          <w:color w:val="0000FF"/>
          <w:kern w:val="2"/>
          <w:sz w:val="18"/>
          <w:szCs w:val="18"/>
          <w:lang w:val="en-US" w:eastAsia="zh-CN" w:bidi="ar"/>
        </w:rPr>
        <w:t>、本发明技术方案的详细阐述，应该结合示意图进行说明</w:t>
      </w:r>
      <w:r>
        <w:rPr>
          <w:rFonts w:hint="eastAsia" w:ascii="Times New Roman" w:hAnsi="Times New Roman" w:eastAsia="宋体" w:cs="宋体"/>
          <w:color w:val="0000FF"/>
          <w:kern w:val="2"/>
          <w:sz w:val="18"/>
          <w:szCs w:val="18"/>
          <w:lang w:val="en-US" w:eastAsia="zh-CN" w:bidi="ar"/>
        </w:rPr>
        <w:t>（越详细越好，至少要提供</w:t>
      </w:r>
      <w:r>
        <w:rPr>
          <w:rFonts w:hint="default" w:ascii="Times New Roman" w:hAnsi="Times New Roman" w:eastAsia="宋体" w:cs="Times New Roman"/>
          <w:color w:val="0000FF"/>
          <w:kern w:val="2"/>
          <w:sz w:val="18"/>
          <w:szCs w:val="18"/>
          <w:lang w:val="en-US" w:eastAsia="zh-CN" w:bidi="ar"/>
        </w:rPr>
        <w:t>2</w:t>
      </w:r>
      <w:r>
        <w:rPr>
          <w:rFonts w:hint="eastAsia" w:ascii="Times New Roman" w:hAnsi="Times New Roman" w:eastAsia="宋体" w:cs="宋体"/>
          <w:color w:val="0000FF"/>
          <w:kern w:val="2"/>
          <w:sz w:val="18"/>
          <w:szCs w:val="18"/>
          <w:lang w:val="en-US" w:eastAsia="zh-CN" w:bidi="ar"/>
        </w:rPr>
        <w:t>页；发明中每一功能的实现都要有相应的技术实现方案；所有英文缩写都应有中文注释；</w:t>
      </w:r>
      <w:r>
        <w:rPr>
          <w:rFonts w:hint="eastAsia" w:ascii="Times New Roman" w:hAnsi="Times New Roman" w:eastAsia="宋体" w:cs="宋体"/>
          <w:b/>
          <w:bCs w:val="0"/>
          <w:color w:val="0000FF"/>
          <w:kern w:val="2"/>
          <w:sz w:val="18"/>
          <w:szCs w:val="18"/>
          <w:u w:val="single"/>
          <w:lang w:val="en-US" w:eastAsia="zh-CN" w:bidi="ar"/>
        </w:rPr>
        <w:t>所有附图都应该有详细的文字描述，以别人不看附图即可明白技术方案为准</w:t>
      </w:r>
      <w:r>
        <w:rPr>
          <w:rFonts w:hint="eastAsia" w:ascii="Times New Roman" w:hAnsi="Times New Roman" w:eastAsia="宋体" w:cs="宋体"/>
          <w:b/>
          <w:bCs w:val="0"/>
          <w:color w:val="0000FF"/>
          <w:kern w:val="2"/>
          <w:sz w:val="18"/>
          <w:szCs w:val="18"/>
          <w:lang w:val="en-US" w:eastAsia="zh-CN" w:bidi="ar"/>
        </w:rPr>
        <w:t>；</w:t>
      </w:r>
      <w:r>
        <w:rPr>
          <w:rFonts w:hint="eastAsia" w:ascii="Times New Roman" w:hAnsi="Times New Roman" w:eastAsia="宋体" w:cs="宋体"/>
          <w:color w:val="0000FF"/>
          <w:kern w:val="2"/>
          <w:sz w:val="18"/>
          <w:szCs w:val="18"/>
          <w:lang w:val="en-US" w:eastAsia="zh-CN" w:bidi="ar"/>
        </w:rPr>
        <w:t>同时附图中的关键词或方框图中的注释都尽量用中文；方法专利都应该提供流程图，并提供相关的系统装置图；附图中各相关部件都要提供名称）。</w:t>
      </w:r>
    </w:p>
    <w:p>
      <w:pPr>
        <w:keepNext w:val="0"/>
        <w:keepLines w:val="0"/>
        <w:widowControl w:val="0"/>
        <w:suppressLineNumbers w:val="0"/>
        <w:spacing w:before="0" w:beforeAutospacing="0" w:after="0" w:afterAutospacing="0"/>
        <w:ind w:left="0" w:right="0" w:firstLine="360" w:firstLineChars="200"/>
        <w:jc w:val="both"/>
        <w:rPr>
          <w:rFonts w:hint="eastAsia" w:ascii="Times New Roman" w:hAnsi="Times New Roman" w:eastAsia="宋体" w:cs="宋体"/>
          <w:color w:val="0000FF"/>
          <w:kern w:val="2"/>
          <w:sz w:val="18"/>
          <w:szCs w:val="18"/>
          <w:lang w:val="en-US" w:eastAsia="zh-CN" w:bidi="ar"/>
        </w:rPr>
      </w:pPr>
    </w:p>
    <w:p>
      <w:pPr>
        <w:widowControl w:val="0"/>
        <w:numPr>
          <w:ilvl w:val="0"/>
          <w:numId w:val="0"/>
        </w:numPr>
        <w:jc w:val="left"/>
        <w:rPr>
          <w:rFonts w:hint="default"/>
          <w:lang w:eastAsia="zh-Hans"/>
        </w:rPr>
      </w:pPr>
      <w:r>
        <w:rPr>
          <w:rFonts w:hint="eastAsia"/>
          <w:lang w:val="en-US" w:eastAsia="zh-CN"/>
        </w:rPr>
        <w:t>本发明专利</w:t>
      </w:r>
      <w:r>
        <w:rPr>
          <w:rFonts w:hint="eastAsia"/>
          <w:lang w:val="en-US" w:eastAsia="zh-Hans"/>
        </w:rPr>
        <w:t>有以下几个模块组成</w:t>
      </w:r>
      <w:r>
        <w:rPr>
          <w:rFonts w:hint="default"/>
          <w:lang w:eastAsia="zh-Hans"/>
        </w:rPr>
        <w:t>：</w:t>
      </w:r>
    </w:p>
    <w:p>
      <w:pPr>
        <w:widowControl w:val="0"/>
        <w:numPr>
          <w:ilvl w:val="0"/>
          <w:numId w:val="0"/>
        </w:numPr>
        <w:jc w:val="left"/>
        <w:rPr>
          <w:rFonts w:hint="default"/>
          <w:lang w:eastAsia="zh-Hans"/>
        </w:rPr>
      </w:pPr>
    </w:p>
    <w:p>
      <w:pPr>
        <w:widowControl w:val="0"/>
        <w:numPr>
          <w:ilvl w:val="0"/>
          <w:numId w:val="3"/>
        </w:numPr>
        <w:ind w:left="0" w:leftChars="0" w:firstLine="0" w:firstLineChars="0"/>
        <w:jc w:val="left"/>
        <w:rPr>
          <w:rFonts w:hint="eastAsia"/>
          <w:lang w:val="en-US" w:eastAsia="zh-CN"/>
        </w:rPr>
      </w:pPr>
      <w:r>
        <w:rPr>
          <w:rFonts w:hint="eastAsia"/>
          <w:lang w:val="en-US" w:eastAsia="zh-CN"/>
        </w:rPr>
        <w:t>基于云模型的词库分类模块。</w:t>
      </w:r>
    </w:p>
    <w:p>
      <w:pPr>
        <w:widowControl w:val="0"/>
        <w:numPr>
          <w:ilvl w:val="0"/>
          <w:numId w:val="0"/>
        </w:numPr>
        <w:ind w:leftChars="0"/>
        <w:jc w:val="left"/>
        <w:rPr>
          <w:rFonts w:hint="default"/>
          <w:lang w:eastAsia="zh-Hans"/>
        </w:rPr>
      </w:pPr>
      <w:r>
        <w:rPr>
          <w:rFonts w:hint="eastAsia"/>
          <w:lang w:val="en-US" w:eastAsia="zh-CN"/>
        </w:rPr>
        <w:t>读取准备词库和他们的词嵌入</w:t>
      </w:r>
      <w:r>
        <w:rPr>
          <w:rFonts w:hint="eastAsia"/>
          <w:lang w:val="en-US" w:eastAsia="zh-Hans"/>
        </w:rPr>
        <w:t>坐标</w:t>
      </w:r>
      <w:r>
        <w:rPr>
          <w:rFonts w:hint="default"/>
          <w:lang w:eastAsia="zh-Hans"/>
        </w:rPr>
        <w:t>。</w:t>
      </w:r>
    </w:p>
    <w:p>
      <w:pPr>
        <w:widowControl w:val="0"/>
        <w:numPr>
          <w:ilvl w:val="0"/>
          <w:numId w:val="0"/>
        </w:numPr>
        <w:ind w:leftChars="0"/>
        <w:jc w:val="left"/>
        <w:rPr>
          <w:rFonts w:hint="default"/>
          <w:lang w:eastAsia="zh-Hans"/>
        </w:rPr>
      </w:pPr>
      <w:r>
        <w:rPr>
          <w:rFonts w:hint="eastAsia"/>
          <w:lang w:val="en-US" w:eastAsia="zh-Hans"/>
        </w:rPr>
        <w:t>人为设定一个词库分类或分级标准</w:t>
      </w:r>
      <w:r>
        <w:rPr>
          <w:rFonts w:hint="default"/>
          <w:lang w:eastAsia="zh-Hans"/>
        </w:rPr>
        <w:t>，</w:t>
      </w:r>
      <w:r>
        <w:rPr>
          <w:rFonts w:hint="eastAsia"/>
          <w:lang w:val="en-US" w:eastAsia="zh-Hans"/>
        </w:rPr>
        <w:t>如将敏感词分为</w:t>
      </w:r>
      <w:r>
        <w:rPr>
          <w:rFonts w:hint="default"/>
          <w:lang w:eastAsia="zh-Hans"/>
        </w:rPr>
        <w:t>：</w:t>
      </w:r>
      <w:r>
        <w:rPr>
          <w:rFonts w:hint="eastAsia"/>
          <w:lang w:val="en-US" w:eastAsia="zh-Hans"/>
        </w:rPr>
        <w:t>政治敏感词</w:t>
      </w:r>
      <w:r>
        <w:rPr>
          <w:rFonts w:hint="default"/>
          <w:lang w:eastAsia="zh-Hans"/>
        </w:rPr>
        <w:t>、</w:t>
      </w:r>
      <w:r>
        <w:rPr>
          <w:rFonts w:hint="eastAsia"/>
          <w:lang w:val="en-US" w:eastAsia="zh-Hans"/>
        </w:rPr>
        <w:t>历史敏感词</w:t>
      </w:r>
      <w:r>
        <w:rPr>
          <w:rFonts w:hint="default"/>
          <w:lang w:eastAsia="zh-Hans"/>
        </w:rPr>
        <w:t>、</w:t>
      </w:r>
      <w:r>
        <w:rPr>
          <w:rFonts w:hint="eastAsia"/>
          <w:lang w:val="en-US" w:eastAsia="zh-Hans"/>
        </w:rPr>
        <w:t>色情敏感词等类别</w:t>
      </w:r>
      <w:r>
        <w:rPr>
          <w:rFonts w:hint="default"/>
          <w:lang w:eastAsia="zh-Hans"/>
        </w:rPr>
        <w:t>，</w:t>
      </w:r>
      <w:r>
        <w:rPr>
          <w:rFonts w:hint="eastAsia"/>
          <w:lang w:val="en-US" w:eastAsia="zh-Hans"/>
        </w:rPr>
        <w:t>或将敏感词分为一级敏感</w:t>
      </w:r>
      <w:r>
        <w:rPr>
          <w:rFonts w:hint="default"/>
          <w:lang w:eastAsia="zh-Hans"/>
        </w:rPr>
        <w:t>、</w:t>
      </w:r>
      <w:r>
        <w:rPr>
          <w:rFonts w:hint="eastAsia"/>
          <w:lang w:val="en-US" w:eastAsia="zh-Hans"/>
        </w:rPr>
        <w:t>二级敏感</w:t>
      </w:r>
      <w:r>
        <w:rPr>
          <w:rFonts w:hint="default"/>
          <w:lang w:eastAsia="zh-Hans"/>
        </w:rPr>
        <w:t>、</w:t>
      </w:r>
      <w:r>
        <w:rPr>
          <w:rFonts w:hint="eastAsia"/>
          <w:lang w:val="en-US" w:eastAsia="zh-Hans"/>
        </w:rPr>
        <w:t>三级敏感词的级别</w:t>
      </w:r>
      <w:r>
        <w:rPr>
          <w:rFonts w:hint="default"/>
          <w:lang w:eastAsia="zh-Hans"/>
        </w:rPr>
        <w:t>，</w:t>
      </w:r>
      <w:r>
        <w:rPr>
          <w:rFonts w:hint="eastAsia"/>
          <w:lang w:val="en-US" w:eastAsia="zh-Hans"/>
        </w:rPr>
        <w:t>将暴力词分为隐形暴力词</w:t>
      </w:r>
      <w:r>
        <w:rPr>
          <w:rFonts w:hint="default"/>
          <w:lang w:eastAsia="zh-Hans"/>
        </w:rPr>
        <w:t>、</w:t>
      </w:r>
      <w:r>
        <w:rPr>
          <w:rFonts w:hint="eastAsia"/>
          <w:lang w:val="en-US" w:eastAsia="zh-Hans"/>
        </w:rPr>
        <w:t>显性暴力词</w:t>
      </w:r>
      <w:r>
        <w:rPr>
          <w:rFonts w:hint="default"/>
          <w:lang w:eastAsia="zh-Hans"/>
        </w:rPr>
        <w:t>，</w:t>
      </w:r>
      <w:r>
        <w:rPr>
          <w:rFonts w:hint="eastAsia"/>
          <w:lang w:val="en-US" w:eastAsia="zh-Hans"/>
        </w:rPr>
        <w:t>或一级暴力词</w:t>
      </w:r>
      <w:r>
        <w:rPr>
          <w:rFonts w:hint="default"/>
          <w:lang w:eastAsia="zh-Hans"/>
        </w:rPr>
        <w:t>、</w:t>
      </w:r>
      <w:r>
        <w:rPr>
          <w:rFonts w:hint="eastAsia"/>
          <w:lang w:val="en-US" w:eastAsia="zh-Hans"/>
        </w:rPr>
        <w:t>二级暴力词</w:t>
      </w:r>
      <w:r>
        <w:rPr>
          <w:rFonts w:hint="default"/>
          <w:lang w:eastAsia="zh-Hans"/>
        </w:rPr>
        <w:t>、</w:t>
      </w:r>
      <w:r>
        <w:rPr>
          <w:rFonts w:hint="eastAsia"/>
          <w:lang w:val="en-US" w:eastAsia="zh-Hans"/>
        </w:rPr>
        <w:t>三级暴力词的级别</w:t>
      </w:r>
      <w:r>
        <w:rPr>
          <w:rFonts w:hint="default"/>
          <w:lang w:eastAsia="zh-Hans"/>
        </w:rPr>
        <w:t>。</w:t>
      </w:r>
    </w:p>
    <w:p>
      <w:pPr>
        <w:widowControl w:val="0"/>
        <w:numPr>
          <w:ilvl w:val="0"/>
          <w:numId w:val="0"/>
        </w:numPr>
        <w:ind w:leftChars="0"/>
        <w:jc w:val="left"/>
        <w:rPr>
          <w:rFonts w:hint="eastAsia"/>
          <w:lang w:val="en-US" w:eastAsia="zh-CN"/>
        </w:rPr>
      </w:pPr>
      <w:r>
        <w:rPr>
          <w:rFonts w:hint="eastAsia"/>
          <w:lang w:val="en-US" w:eastAsia="zh-CN"/>
        </w:rPr>
        <w:t>根据词库</w:t>
      </w:r>
      <w:r>
        <w:rPr>
          <w:rFonts w:hint="default"/>
          <w:lang w:eastAsia="zh-CN"/>
        </w:rPr>
        <w:t>，</w:t>
      </w:r>
      <w:r>
        <w:rPr>
          <w:rFonts w:hint="eastAsia"/>
          <w:lang w:val="en-US" w:eastAsia="zh-Hans"/>
        </w:rPr>
        <w:t>人工</w:t>
      </w:r>
      <w:r>
        <w:rPr>
          <w:rFonts w:hint="eastAsia"/>
          <w:lang w:val="en-US" w:eastAsia="zh-CN"/>
        </w:rPr>
        <w:t>编码</w:t>
      </w:r>
      <w:r>
        <w:rPr>
          <w:rFonts w:hint="eastAsia"/>
          <w:lang w:val="en-US" w:eastAsia="zh-Hans"/>
        </w:rPr>
        <w:t>若干</w:t>
      </w:r>
      <w:r>
        <w:rPr>
          <w:rFonts w:hint="eastAsia"/>
          <w:lang w:val="en-US" w:eastAsia="zh-CN"/>
        </w:rPr>
        <w:t>各级别/类别的词语。以对暴力词的等级为例：对</w:t>
      </w:r>
      <w:r>
        <w:rPr>
          <w:rFonts w:hint="eastAsia"/>
          <w:lang w:val="en-US" w:eastAsia="zh-Hans"/>
        </w:rPr>
        <w:t>每一级别的</w:t>
      </w:r>
      <w:r>
        <w:rPr>
          <w:rFonts w:hint="eastAsia"/>
          <w:lang w:val="en-US" w:eastAsia="zh-CN"/>
        </w:rPr>
        <w:t>暴力词汇</w:t>
      </w:r>
      <w:r>
        <w:rPr>
          <w:rFonts w:hint="eastAsia"/>
          <w:lang w:val="en-US" w:eastAsia="zh-Hans"/>
        </w:rPr>
        <w:t>标注和编码其所属的</w:t>
      </w:r>
      <w:r>
        <w:rPr>
          <w:rFonts w:hint="eastAsia"/>
          <w:lang w:val="en-US" w:eastAsia="zh-CN"/>
        </w:rPr>
        <w:t>级别</w:t>
      </w:r>
      <w:r>
        <w:rPr>
          <w:rFonts w:hint="default"/>
          <w:lang w:eastAsia="zh-CN"/>
        </w:rPr>
        <w:t>，</w:t>
      </w:r>
      <w:r>
        <w:rPr>
          <w:rFonts w:hint="eastAsia"/>
          <w:lang w:val="en-US" w:eastAsia="zh-Hans"/>
        </w:rPr>
        <w:t>这里要设置一个最小标注量</w:t>
      </w:r>
      <w:r>
        <w:rPr>
          <w:rFonts w:hint="default"/>
          <w:lang w:eastAsia="zh-Hans"/>
        </w:rPr>
        <w:t>。</w:t>
      </w:r>
      <w:r>
        <w:rPr>
          <w:rFonts w:hint="eastAsia"/>
          <w:lang w:val="en-US" w:eastAsia="zh-Hans"/>
        </w:rPr>
        <w:t>根据词库的大小不同</w:t>
      </w:r>
      <w:r>
        <w:rPr>
          <w:rFonts w:hint="default"/>
          <w:lang w:eastAsia="zh-Hans"/>
        </w:rPr>
        <w:t>，</w:t>
      </w:r>
      <w:r>
        <w:rPr>
          <w:rFonts w:hint="eastAsia"/>
          <w:lang w:val="en-US" w:eastAsia="zh-Hans"/>
        </w:rPr>
        <w:t>设置的最小标注量也不同</w:t>
      </w:r>
      <w:r>
        <w:rPr>
          <w:rFonts w:hint="default"/>
          <w:lang w:eastAsia="zh-Hans"/>
        </w:rPr>
        <w:t>，</w:t>
      </w:r>
      <w:r>
        <w:rPr>
          <w:rFonts w:hint="eastAsia"/>
          <w:lang w:val="en-US" w:eastAsia="zh-Hans"/>
        </w:rPr>
        <w:t>该标注量受到两个因素的影响</w:t>
      </w:r>
      <w:r>
        <w:rPr>
          <w:rFonts w:hint="default"/>
          <w:lang w:eastAsia="zh-Hans"/>
        </w:rPr>
        <w:t>，</w:t>
      </w:r>
      <w:r>
        <w:rPr>
          <w:rFonts w:hint="eastAsia"/>
          <w:lang w:val="en-US" w:eastAsia="zh-Hans"/>
        </w:rPr>
        <w:t>第一是准备词库的大小</w:t>
      </w:r>
      <w:r>
        <w:rPr>
          <w:rFonts w:hint="default"/>
          <w:lang w:eastAsia="zh-Hans"/>
        </w:rPr>
        <w:t>，</w:t>
      </w:r>
      <w:r>
        <w:rPr>
          <w:rFonts w:hint="eastAsia"/>
          <w:lang w:val="en-US" w:eastAsia="zh-Hans"/>
        </w:rPr>
        <w:t>第二是该类别可能的词量</w:t>
      </w:r>
      <w:r>
        <w:rPr>
          <w:rFonts w:hint="default"/>
          <w:lang w:eastAsia="zh-Hans"/>
        </w:rPr>
        <w:t>。</w:t>
      </w:r>
      <w:r>
        <w:rPr>
          <w:rFonts w:hint="eastAsia"/>
          <w:lang w:val="en-US" w:eastAsia="zh-Hans"/>
        </w:rPr>
        <w:t>如果准备词库越大</w:t>
      </w:r>
      <w:r>
        <w:rPr>
          <w:rFonts w:hint="default"/>
          <w:lang w:eastAsia="zh-Hans"/>
        </w:rPr>
        <w:t>，</w:t>
      </w:r>
      <w:r>
        <w:rPr>
          <w:rFonts w:hint="eastAsia"/>
          <w:lang w:val="en-US" w:eastAsia="zh-Hans"/>
        </w:rPr>
        <w:t>那么这个标注量也应该扩大</w:t>
      </w:r>
      <w:r>
        <w:rPr>
          <w:rFonts w:hint="default"/>
          <w:lang w:eastAsia="zh-Hans"/>
        </w:rPr>
        <w:t>，</w:t>
      </w:r>
      <w:r>
        <w:rPr>
          <w:rFonts w:hint="eastAsia"/>
          <w:lang w:val="en-US" w:eastAsia="zh-Hans"/>
        </w:rPr>
        <w:t>以获取该类别最精准的向量特征</w:t>
      </w:r>
      <w:r>
        <w:rPr>
          <w:rFonts w:hint="default"/>
          <w:lang w:eastAsia="zh-Hans"/>
        </w:rPr>
        <w:t>。</w:t>
      </w:r>
    </w:p>
    <w:p>
      <w:pPr>
        <w:widowControl w:val="0"/>
        <w:numPr>
          <w:ilvl w:val="0"/>
          <w:numId w:val="0"/>
        </w:numPr>
        <w:ind w:leftChars="0"/>
        <w:jc w:val="left"/>
        <w:rPr>
          <w:rFonts w:hint="eastAsia"/>
          <w:lang w:val="en-US" w:eastAsia="zh-CN"/>
        </w:rPr>
      </w:pPr>
      <w:r>
        <w:rPr>
          <w:rFonts w:hint="eastAsia"/>
          <w:lang w:val="en-US" w:eastAsia="zh-CN"/>
        </w:rPr>
        <w:t>假定标注了3个级别的词。则原来的准备词库可以看成分割成了3个词库，分别为A、B、C级暴力词。将各个级别的暴力词输入逆向云模型中，如图所示。</w:t>
      </w:r>
    </w:p>
    <w:p>
      <w:pPr>
        <w:widowControl w:val="0"/>
        <w:numPr>
          <w:ilvl w:val="0"/>
          <w:numId w:val="0"/>
        </w:numPr>
        <w:ind w:leftChars="0"/>
        <w:jc w:val="center"/>
        <w:rPr>
          <w:rFonts w:hint="eastAsia"/>
          <w:lang w:val="en-US" w:eastAsia="zh-CN"/>
        </w:rPr>
      </w:pPr>
      <w:r>
        <w:drawing>
          <wp:inline distT="0" distB="0" distL="114300" distR="114300">
            <wp:extent cx="2848610" cy="2512695"/>
            <wp:effectExtent l="0" t="0" r="1270" b="190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2"/>
                    <a:srcRect l="5956" t="9953" r="6589" b="9953"/>
                    <a:stretch>
                      <a:fillRect/>
                    </a:stretch>
                  </pic:blipFill>
                  <pic:spPr>
                    <a:xfrm>
                      <a:off x="0" y="0"/>
                      <a:ext cx="2848610" cy="2512695"/>
                    </a:xfrm>
                    <a:prstGeom prst="rect">
                      <a:avLst/>
                    </a:prstGeom>
                    <a:noFill/>
                    <a:ln w="9525">
                      <a:noFill/>
                    </a:ln>
                  </pic:spPr>
                </pic:pic>
              </a:graphicData>
            </a:graphic>
          </wp:inline>
        </w:drawing>
      </w:r>
    </w:p>
    <w:p>
      <w:pPr>
        <w:widowControl w:val="0"/>
        <w:numPr>
          <w:ilvl w:val="0"/>
          <w:numId w:val="0"/>
        </w:numPr>
        <w:jc w:val="left"/>
        <w:rPr>
          <w:rFonts w:hint="eastAsia"/>
          <w:lang w:val="en-US" w:eastAsia="zh-CN"/>
        </w:rPr>
      </w:pPr>
      <w:r>
        <w:rPr>
          <w:rFonts w:hint="eastAsia"/>
          <w:lang w:val="en-US" w:eastAsia="zh-CN"/>
        </w:rPr>
        <w:t>将每个类别中的词当作云滴，获取类别云在词嵌入空间的定性关系，即获得每个类别词的期望Ex、熵En和超熵He。在空间中描述三个类别暴力词的关系。</w:t>
      </w:r>
    </w:p>
    <w:p>
      <w:pPr>
        <w:widowControl w:val="0"/>
        <w:numPr>
          <w:ilvl w:val="0"/>
          <w:numId w:val="0"/>
        </w:numPr>
        <w:jc w:val="left"/>
        <w:rPr>
          <w:rFonts w:hint="default"/>
          <w:lang w:eastAsia="zh-Hans"/>
        </w:rPr>
      </w:pPr>
      <w:r>
        <w:rPr>
          <w:rFonts w:hint="eastAsia"/>
          <w:lang w:val="en-US" w:eastAsia="zh-Hans"/>
        </w:rPr>
        <w:t>如</w:t>
      </w:r>
      <w:r>
        <w:rPr>
          <w:rFonts w:hint="default"/>
          <w:lang w:eastAsia="zh-Hans"/>
        </w:rPr>
        <w:t>：</w:t>
      </w:r>
    </w:p>
    <w:p>
      <w:pPr>
        <w:widowControl w:val="0"/>
        <w:numPr>
          <w:ilvl w:val="0"/>
          <w:numId w:val="0"/>
        </w:numPr>
        <w:jc w:val="left"/>
        <w:rPr>
          <w:rFonts w:hint="eastAsia" w:eastAsiaTheme="minorEastAsia"/>
          <w:lang w:val="en-US" w:eastAsia="zh-Hans"/>
        </w:rPr>
      </w:pPr>
      <w:r>
        <w:rPr>
          <w:rFonts w:hint="eastAsia"/>
          <w:lang w:val="en-US" w:eastAsia="zh-Hans"/>
        </w:rPr>
        <w:t>A级暴力词</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3"/>
        <w:gridCol w:w="1703"/>
        <w:gridCol w:w="1704"/>
        <w:gridCol w:w="1704"/>
        <w:gridCol w:w="17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 w:hRule="atLeast"/>
        </w:trPr>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w:p>
        </w:tc>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eastAsiaTheme="minorEastAsia"/>
                <w:vertAlign w:val="baseline"/>
                <w:lang w:val="en-US" w:eastAsia="zh-Hans"/>
              </w:rPr>
            </w:pPr>
            <m:oMathPara>
              <m:oMathParaPr>
                <m:jc m:val="center"/>
              </m:oMathParaPr>
              <m:oMath>
                <m:sSub>
                  <m:sSubPr>
                    <m:ctrlPr>
                      <w:rPr>
                        <w:rFonts w:hint="default" w:ascii="Cambria Math" w:hAnsi="Cambria Math"/>
                        <w:i/>
                        <w:vertAlign w:val="baseline"/>
                      </w:rPr>
                    </m:ctrlPr>
                  </m:sSubPr>
                  <m:e>
                    <m:r>
                      <m:rPr/>
                      <w:rPr>
                        <w:rFonts w:hint="default" w:ascii="Cambria Math" w:hAnsi="Cambria Math"/>
                        <w:vertAlign w:val="baseline"/>
                        <w:lang w:val="en-US"/>
                      </w:rPr>
                      <m:t>D</m:t>
                    </m:r>
                    <m:ctrlPr>
                      <w:rPr>
                        <w:rFonts w:hint="default" w:ascii="Cambria Math" w:hAnsi="Cambria Math"/>
                        <w:i/>
                        <w:vertAlign w:val="baseline"/>
                      </w:rPr>
                    </m:ctrlPr>
                  </m:e>
                  <m:sub>
                    <m:r>
                      <m:rPr/>
                      <w:rPr>
                        <w:rFonts w:hint="default" w:ascii="Cambria Math" w:hAnsi="Cambria Math"/>
                        <w:vertAlign w:val="baseline"/>
                        <w:lang w:val="en-US"/>
                      </w:rPr>
                      <m:t>1</m:t>
                    </m:r>
                    <m:ctrlPr>
                      <w:rPr>
                        <w:rFonts w:hint="default" w:ascii="Cambria Math" w:hAnsi="Cambria Math"/>
                        <w:i/>
                        <w:vertAlign w:val="baseline"/>
                      </w:rPr>
                    </m:ctrlPr>
                  </m:sub>
                </m:sSub>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eastAsiaTheme="minorEastAsia"/>
                <w:vertAlign w:val="baseline"/>
                <w:lang w:val="en-US" w:eastAsia="zh-Hans"/>
              </w:rPr>
            </w:pPr>
            <m:oMathPara>
              <m:oMathParaPr>
                <m:jc m:val="center"/>
              </m:oMathParaPr>
              <m:oMath>
                <m:sSub>
                  <m:sSubPr>
                    <m:ctrlPr>
                      <w:rPr>
                        <w:rFonts w:hint="default" w:ascii="Cambria Math" w:hAnsi="Cambria Math"/>
                        <w:i/>
                        <w:vertAlign w:val="baseline"/>
                      </w:rPr>
                    </m:ctrlPr>
                  </m:sSubPr>
                  <m:e>
                    <m:r>
                      <m:rPr/>
                      <w:rPr>
                        <w:rFonts w:hint="default" w:ascii="Cambria Math" w:hAnsi="Cambria Math"/>
                        <w:vertAlign w:val="baseline"/>
                        <w:lang w:val="en-US"/>
                      </w:rPr>
                      <m:t>D</m:t>
                    </m:r>
                    <m:ctrlPr>
                      <w:rPr>
                        <w:rFonts w:hint="default" w:ascii="Cambria Math" w:hAnsi="Cambria Math"/>
                        <w:i/>
                        <w:vertAlign w:val="baseline"/>
                      </w:rPr>
                    </m:ctrlPr>
                  </m:e>
                  <m:sub>
                    <m:r>
                      <m:rPr/>
                      <w:rPr>
                        <w:rFonts w:hint="default" w:ascii="Cambria Math" w:hAnsi="Cambria Math"/>
                        <w:vertAlign w:val="baseline"/>
                        <w:lang w:val="en-US"/>
                      </w:rPr>
                      <m:t>2</m:t>
                    </m:r>
                    <m:ctrlPr>
                      <w:rPr>
                        <w:rFonts w:hint="default" w:ascii="Cambria Math" w:hAnsi="Cambria Math"/>
                        <w:i/>
                        <w:vertAlign w:val="baseline"/>
                      </w:rPr>
                    </m:ctrlPr>
                  </m:sub>
                </m:sSub>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eastAsiaTheme="minorEastAsia"/>
                <w:vertAlign w:val="baseline"/>
                <w:lang w:val="en-US" w:eastAsia="zh-Hans"/>
              </w:rPr>
            </w:pPr>
            <m:oMathPara>
              <m:oMathParaPr>
                <m:jc m:val="center"/>
              </m:oMathParaPr>
              <m:oMath>
                <m:r>
                  <m:rPr/>
                  <w:rPr>
                    <w:rFonts w:hint="default" w:ascii="Cambria Math" w:hAnsi="Cambria Math"/>
                    <w:vertAlign w:val="baseline"/>
                    <w:lang w:val="en-US"/>
                  </w:rPr>
                  <m:t>…</m:t>
                </m:r>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Hans"/>
              </w:rPr>
            </w:pPr>
            <m:oMathPara>
              <m:oMathParaPr>
                <m:jc m:val="center"/>
              </m:oMathParaPr>
              <m:oMath>
                <m:sSub>
                  <m:sSubPr>
                    <m:ctrlPr>
                      <w:rPr>
                        <w:rFonts w:hint="default" w:ascii="Cambria Math" w:hAnsi="Cambria Math"/>
                        <w:i/>
                        <w:vertAlign w:val="baseline"/>
                      </w:rPr>
                    </m:ctrlPr>
                  </m:sSubPr>
                  <m:e>
                    <m:r>
                      <m:rPr/>
                      <w:rPr>
                        <w:rFonts w:hint="default" w:ascii="Cambria Math" w:hAnsi="Cambria Math"/>
                        <w:vertAlign w:val="baseline"/>
                        <w:lang w:val="en-US"/>
                      </w:rPr>
                      <m:t>D</m:t>
                    </m:r>
                    <m:ctrlPr>
                      <w:rPr>
                        <w:rFonts w:hint="default" w:ascii="Cambria Math" w:hAnsi="Cambria Math"/>
                        <w:i/>
                        <w:vertAlign w:val="baseline"/>
                      </w:rPr>
                    </m:ctrlPr>
                  </m:e>
                  <m:sub>
                    <m:r>
                      <m:rPr/>
                      <w:rPr>
                        <w:rFonts w:hint="default" w:ascii="Cambria Math" w:hAnsi="Cambria Math"/>
                        <w:vertAlign w:val="baseline"/>
                        <w:lang w:val="en-US"/>
                      </w:rPr>
                      <m:t>200</m:t>
                    </m:r>
                    <m:ctrlPr>
                      <w:rPr>
                        <w:rFonts w:hint="default" w:ascii="Cambria Math" w:hAnsi="Cambria Math"/>
                        <w:i/>
                        <w:vertAlign w:val="baseline"/>
                      </w:rPr>
                    </m:ctrlPr>
                  </m:sub>
                </m:sSub>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eastAsiaTheme="minorEastAsia"/>
                <w:vertAlign w:val="baseline"/>
                <w:lang w:val="en-US" w:eastAsia="zh-Hans"/>
              </w:rPr>
            </w:pPr>
            <w:r>
              <w:rPr>
                <w:rFonts w:hint="eastAsia"/>
                <w:vertAlign w:val="baseline"/>
                <w:lang w:val="en-US" w:eastAsia="zh-Hans"/>
              </w:rPr>
              <w:t>词</w:t>
            </w:r>
            <w:r>
              <w:rPr>
                <w:rFonts w:hint="default"/>
                <w:vertAlign w:val="baseline"/>
                <w:lang w:eastAsia="zh-Hans"/>
              </w:rPr>
              <w:t>1</w:t>
            </w:r>
          </w:p>
        </w:tc>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0.1515213</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0.81231</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m:oMathPara>
              <m:oMath>
                <m:r>
                  <m:rPr/>
                  <w:rPr>
                    <w:rFonts w:hint="default" w:ascii="Cambria Math" w:hAnsi="Cambria Math"/>
                    <w:vertAlign w:val="baseline"/>
                    <w:lang w:val="en-US"/>
                  </w:rPr>
                  <m:t>…</m:t>
                </m:r>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-0.2139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Hans"/>
              </w:rPr>
              <w:t>词</w:t>
            </w:r>
            <w:r>
              <w:rPr>
                <w:rFonts w:hint="default"/>
                <w:vertAlign w:val="baseline"/>
                <w:lang w:eastAsia="zh-Hans"/>
              </w:rPr>
              <w:t>2</w:t>
            </w:r>
          </w:p>
        </w:tc>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-0.21559</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0.854943</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m:oMathPara>
              <m:oMath>
                <m:r>
                  <m:rPr/>
                  <w:rPr>
                    <w:rFonts w:hint="default" w:ascii="Cambria Math" w:hAnsi="Cambria Math"/>
                    <w:vertAlign w:val="baseline"/>
                    <w:lang w:val="en-US"/>
                  </w:rPr>
                  <m:t>…</m:t>
                </m:r>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-0.8547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Hans"/>
              </w:rPr>
              <w:t>词</w:t>
            </w:r>
            <w:r>
              <w:rPr>
                <w:rFonts w:hint="default"/>
                <w:vertAlign w:val="baseline"/>
                <w:lang w:eastAsia="zh-Hans"/>
              </w:rPr>
              <w:t>3</w:t>
            </w:r>
          </w:p>
        </w:tc>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1.45412</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0.543123</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m:oMathPara>
              <m:oMath>
                <m:r>
                  <m:rPr/>
                  <w:rPr>
                    <w:rFonts w:hint="default" w:ascii="Cambria Math" w:hAnsi="Cambria Math"/>
                    <w:vertAlign w:val="baseline"/>
                    <w:lang w:val="en-US"/>
                  </w:rPr>
                  <m:t>…</m:t>
                </m:r>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0.91326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Hans"/>
              </w:rPr>
              <w:t>词</w:t>
            </w:r>
            <w:r>
              <w:rPr>
                <w:rFonts w:hint="default"/>
                <w:vertAlign w:val="baseline"/>
                <w:lang w:eastAsia="zh-Hans"/>
              </w:rPr>
              <w:t>4</w:t>
            </w:r>
          </w:p>
        </w:tc>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-1</w:t>
            </w:r>
            <w:r>
              <w:rPr>
                <w:rFonts w:hint="eastAsia"/>
                <w:vertAlign w:val="baseline"/>
                <w:lang w:val="en-US" w:eastAsia="zh-Hans"/>
              </w:rPr>
              <w:t>.</w:t>
            </w:r>
            <w:r>
              <w:rPr>
                <w:rFonts w:hint="default"/>
                <w:vertAlign w:val="baseline"/>
                <w:lang w:eastAsia="zh-Hans"/>
              </w:rPr>
              <w:t>92351</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-0</w:t>
            </w:r>
            <w:r>
              <w:rPr>
                <w:rFonts w:hint="eastAsia"/>
                <w:vertAlign w:val="baseline"/>
                <w:lang w:val="en-US" w:eastAsia="zh-Hans"/>
              </w:rPr>
              <w:t>.</w:t>
            </w:r>
            <w:r>
              <w:rPr>
                <w:rFonts w:hint="default"/>
                <w:vertAlign w:val="baseline"/>
                <w:lang w:eastAsia="zh-Hans"/>
              </w:rPr>
              <w:t>23516</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m:oMathPara>
              <m:oMath>
                <m:r>
                  <m:rPr/>
                  <w:rPr>
                    <w:rFonts w:hint="default" w:ascii="Cambria Math" w:hAnsi="Cambria Math"/>
                    <w:vertAlign w:val="baseline"/>
                    <w:lang w:val="en-US"/>
                  </w:rPr>
                  <m:t>…</m:t>
                </m:r>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w:r>
              <w:rPr>
                <w:rFonts w:hint="default"/>
                <w:vertAlign w:val="baseline"/>
                <w:lang w:eastAsia="zh-CN"/>
              </w:rPr>
              <w:t>1</w:t>
            </w:r>
            <w:r>
              <w:rPr>
                <w:rFonts w:hint="eastAsia"/>
                <w:vertAlign w:val="baseline"/>
                <w:lang w:val="en-US" w:eastAsia="zh-Hans"/>
              </w:rPr>
              <w:t>.</w:t>
            </w:r>
            <w:r>
              <w:rPr>
                <w:rFonts w:hint="default"/>
                <w:vertAlign w:val="baseline"/>
                <w:lang w:eastAsia="zh-Hans"/>
              </w:rPr>
              <w:t>53341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w:r>
              <w:rPr>
                <w:rFonts w:hint="eastAsia"/>
                <w:vertAlign w:val="baseline"/>
                <w:lang w:val="en-US" w:eastAsia="zh-Hans"/>
              </w:rPr>
              <w:t>词n</w:t>
            </w:r>
          </w:p>
        </w:tc>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m:oMathPara>
              <m:oMath>
                <m:r>
                  <m:rPr/>
                  <w:rPr>
                    <w:rFonts w:hint="default" w:ascii="Cambria Math" w:hAnsi="Cambria Math"/>
                    <w:vertAlign w:val="baseline"/>
                    <w:lang w:val="en-US"/>
                  </w:rPr>
                  <m:t>…</m:t>
                </m:r>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m:oMathPara>
              <m:oMath>
                <m:r>
                  <m:rPr/>
                  <w:rPr>
                    <w:rFonts w:hint="default" w:ascii="Cambria Math" w:hAnsi="Cambria Math"/>
                    <w:vertAlign w:val="baseline"/>
                    <w:lang w:val="en-US"/>
                  </w:rPr>
                  <m:t>…</m:t>
                </m:r>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ascii="Cambria Math" w:hAnsi="Cambria Math"/>
                <w:i/>
                <w:vertAlign w:val="baseline"/>
                <w:lang w:val="en-US"/>
                <w:oMath/>
              </w:rPr>
            </w:pPr>
            <m:oMathPara>
              <m:oMath>
                <m:r>
                  <m:rPr/>
                  <w:rPr>
                    <w:rFonts w:hint="default" w:ascii="Cambria Math" w:hAnsi="Cambria Math"/>
                    <w:vertAlign w:val="baseline"/>
                    <w:lang w:val="en-US"/>
                  </w:rPr>
                  <m:t>…</m:t>
                </m:r>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vertAlign w:val="baseline"/>
                <w:lang w:eastAsia="zh-CN"/>
              </w:rPr>
            </w:pPr>
            <m:oMathPara>
              <m:oMath>
                <m:r>
                  <m:rPr/>
                  <w:rPr>
                    <w:rFonts w:hint="default" w:ascii="Cambria Math" w:hAnsi="Cambria Math"/>
                    <w:vertAlign w:val="baseline"/>
                    <w:lang w:val="en-US"/>
                  </w:rPr>
                  <m:t>…</m:t>
                </m:r>
              </m:oMath>
            </m:oMathPara>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m:oMathPara>
              <m:oMath>
                <m:sSub>
                  <m:sSubPr>
                    <m:ctrlPr>
                      <w:rPr>
                        <w:rFonts w:hint="default" w:ascii="Cambria Math" w:hAnsi="Cambria Math"/>
                        <w:i/>
                        <w:vertAlign w:val="baseline"/>
                      </w:rPr>
                    </m:ctrlPr>
                  </m:sSubPr>
                  <m:e>
                    <m:r>
                      <m:rPr/>
                      <w:rPr>
                        <w:rFonts w:hint="default" w:ascii="Cambria Math" w:hAnsi="Cambria Math"/>
                        <w:vertAlign w:val="baseline"/>
                        <w:lang w:val="en-US"/>
                      </w:rPr>
                      <m:t>E</m:t>
                    </m:r>
                    <m:ctrlPr>
                      <w:rPr>
                        <w:rFonts w:hint="default" w:ascii="Cambria Math" w:hAnsi="Cambria Math"/>
                        <w:i/>
                        <w:vertAlign w:val="baseline"/>
                      </w:rPr>
                    </m:ctrlPr>
                  </m:e>
                  <m:sub>
                    <m:r>
                      <m:rPr/>
                      <w:rPr>
                        <w:rFonts w:hint="default" w:ascii="Cambria Math" w:hAnsi="Cambria Math"/>
                        <w:vertAlign w:val="baseline"/>
                        <w:lang w:val="en-US"/>
                      </w:rPr>
                      <m:t>x</m:t>
                    </m:r>
                    <m:ctrlPr>
                      <w:rPr>
                        <w:rFonts w:hint="default" w:ascii="Cambria Math" w:hAnsi="Cambria Math"/>
                        <w:i/>
                        <w:vertAlign w:val="baseline"/>
                      </w:rPr>
                    </m:ctrlPr>
                  </m:sub>
                </m:sSub>
              </m:oMath>
            </m:oMathPara>
          </w:p>
        </w:tc>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w:t>
            </w:r>
            <w:r>
              <w:rPr>
                <w:rFonts w:hint="eastAsia"/>
                <w:vertAlign w:val="baseline"/>
                <w:lang w:val="en-US" w:eastAsia="zh-Hans"/>
              </w:rPr>
              <w:t>.</w:t>
            </w:r>
            <w:r>
              <w:rPr>
                <w:rFonts w:hint="default"/>
                <w:vertAlign w:val="baseline"/>
                <w:lang w:eastAsia="zh-Hans"/>
              </w:rPr>
              <w:t>68519</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w:t>
            </w:r>
            <w:r>
              <w:rPr>
                <w:rFonts w:hint="eastAsia"/>
                <w:vertAlign w:val="baseline"/>
                <w:lang w:val="en-US" w:eastAsia="zh-Hans"/>
              </w:rPr>
              <w:t>.</w:t>
            </w:r>
            <w:r>
              <w:rPr>
                <w:rFonts w:hint="default"/>
                <w:vertAlign w:val="baseline"/>
                <w:lang w:eastAsia="zh-Hans"/>
              </w:rPr>
              <w:t>150234</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m:oMathPara>
              <m:oMath>
                <m:r>
                  <m:rPr/>
                  <w:rPr>
                    <w:rFonts w:hint="default" w:ascii="Cambria Math" w:hAnsi="Cambria Math"/>
                    <w:vertAlign w:val="baseline"/>
                    <w:lang w:val="en-US"/>
                  </w:rPr>
                  <m:t>…</m:t>
                </m:r>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w:t>
            </w:r>
            <w:r>
              <w:rPr>
                <w:rFonts w:hint="eastAsia"/>
                <w:vertAlign w:val="baseline"/>
                <w:lang w:val="en-US" w:eastAsia="zh-Hans"/>
              </w:rPr>
              <w:t>.</w:t>
            </w:r>
            <w:r>
              <w:rPr>
                <w:rFonts w:hint="default"/>
                <w:vertAlign w:val="baseline"/>
                <w:lang w:eastAsia="zh-Hans"/>
              </w:rPr>
              <w:t>855345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ascii="Cambria Math" w:hAnsi="Cambria Math"/>
                <w:i/>
                <w:vertAlign w:val="baseline"/>
                <w:oMath/>
              </w:rPr>
            </w:pPr>
            <m:oMathPara>
              <m:oMath>
                <m:sSub>
                  <m:sSubPr>
                    <m:ctrlPr>
                      <w:rPr>
                        <w:rFonts w:hint="default" w:ascii="Cambria Math" w:hAnsi="Cambria Math"/>
                        <w:i/>
                        <w:vertAlign w:val="baseline"/>
                      </w:rPr>
                    </m:ctrlPr>
                  </m:sSubPr>
                  <m:e>
                    <m:r>
                      <m:rPr/>
                      <w:rPr>
                        <w:rFonts w:hint="default" w:ascii="Cambria Math" w:hAnsi="Cambria Math"/>
                        <w:vertAlign w:val="baseline"/>
                        <w:lang w:val="en-US"/>
                      </w:rPr>
                      <m:t>E</m:t>
                    </m:r>
                    <m:ctrlPr>
                      <w:rPr>
                        <w:rFonts w:hint="default" w:ascii="Cambria Math" w:hAnsi="Cambria Math"/>
                        <w:i/>
                        <w:vertAlign w:val="baseline"/>
                      </w:rPr>
                    </m:ctrlPr>
                  </m:e>
                  <m:sub>
                    <m:r>
                      <m:rPr/>
                      <w:rPr>
                        <w:rFonts w:hint="default" w:ascii="Cambria Math" w:hAnsi="Cambria Math"/>
                        <w:vertAlign w:val="baseline"/>
                        <w:lang w:val="en-US"/>
                      </w:rPr>
                      <m:t>n</m:t>
                    </m:r>
                    <m:ctrlPr>
                      <w:rPr>
                        <w:rFonts w:hint="default" w:ascii="Cambria Math" w:hAnsi="Cambria Math"/>
                        <w:i/>
                        <w:vertAlign w:val="baseline"/>
                      </w:rPr>
                    </m:ctrlPr>
                  </m:sub>
                </m:sSub>
              </m:oMath>
            </m:oMathPara>
          </w:p>
        </w:tc>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w:t>
            </w:r>
            <w:r>
              <w:rPr>
                <w:rFonts w:hint="eastAsia"/>
                <w:vertAlign w:val="baseline"/>
                <w:lang w:val="en-US" w:eastAsia="zh-Hans"/>
              </w:rPr>
              <w:t>.</w:t>
            </w:r>
            <w:r>
              <w:rPr>
                <w:rFonts w:hint="default"/>
                <w:vertAlign w:val="baseline"/>
                <w:lang w:eastAsia="zh-Hans"/>
              </w:rPr>
              <w:t>13514</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w:t>
            </w:r>
            <w:r>
              <w:rPr>
                <w:rFonts w:hint="eastAsia"/>
                <w:vertAlign w:val="baseline"/>
                <w:lang w:val="en-US" w:eastAsia="zh-Hans"/>
              </w:rPr>
              <w:t>.</w:t>
            </w:r>
            <w:r>
              <w:rPr>
                <w:rFonts w:hint="default"/>
                <w:vertAlign w:val="baseline"/>
                <w:lang w:eastAsia="zh-Hans"/>
              </w:rPr>
              <w:t>53141</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m:oMathPara>
              <m:oMath>
                <m:r>
                  <m:rPr/>
                  <w:rPr>
                    <w:rFonts w:hint="default" w:ascii="Cambria Math" w:hAnsi="Cambria Math"/>
                    <w:vertAlign w:val="baseline"/>
                    <w:lang w:val="en-US"/>
                  </w:rPr>
                  <m:t>…</m:t>
                </m:r>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w:t>
            </w:r>
            <w:r>
              <w:rPr>
                <w:rFonts w:hint="eastAsia"/>
                <w:vertAlign w:val="baseline"/>
                <w:lang w:val="en-US" w:eastAsia="zh-Hans"/>
              </w:rPr>
              <w:t>.</w:t>
            </w:r>
            <w:r>
              <w:rPr>
                <w:rFonts w:hint="default"/>
                <w:vertAlign w:val="baseline"/>
                <w:lang w:eastAsia="zh-Hans"/>
              </w:rPr>
              <w:t>251234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default" w:ascii="Cambria Math" w:hAnsi="Cambria Math"/>
                <w:i/>
                <w:vertAlign w:val="baseline"/>
                <w:oMath/>
              </w:rPr>
            </w:pPr>
            <m:oMathPara>
              <m:oMath>
                <m:sSub>
                  <m:sSubPr>
                    <m:ctrlPr>
                      <w:rPr>
                        <w:rFonts w:hint="default" w:ascii="Cambria Math" w:hAnsi="Cambria Math"/>
                        <w:i/>
                        <w:vertAlign w:val="baseline"/>
                      </w:rPr>
                    </m:ctrlPr>
                  </m:sSubPr>
                  <m:e>
                    <m:r>
                      <m:rPr/>
                      <w:rPr>
                        <w:rFonts w:hint="default" w:ascii="Cambria Math" w:hAnsi="Cambria Math"/>
                        <w:vertAlign w:val="baseline"/>
                        <w:lang w:val="en-US"/>
                      </w:rPr>
                      <m:t>H</m:t>
                    </m:r>
                    <m:ctrlPr>
                      <w:rPr>
                        <w:rFonts w:hint="default" w:ascii="Cambria Math" w:hAnsi="Cambria Math"/>
                        <w:i/>
                        <w:vertAlign w:val="baseline"/>
                      </w:rPr>
                    </m:ctrlPr>
                  </m:e>
                  <m:sub>
                    <m:r>
                      <m:rPr/>
                      <w:rPr>
                        <w:rFonts w:hint="default" w:ascii="Cambria Math" w:hAnsi="Cambria Math"/>
                        <w:vertAlign w:val="baseline"/>
                        <w:lang w:val="en-US"/>
                      </w:rPr>
                      <m:t>e</m:t>
                    </m:r>
                    <m:ctrlPr>
                      <w:rPr>
                        <w:rFonts w:hint="default" w:ascii="Cambria Math" w:hAnsi="Cambria Math"/>
                        <w:i/>
                        <w:vertAlign w:val="baseline"/>
                      </w:rPr>
                    </m:ctrlPr>
                  </m:sub>
                </m:sSub>
              </m:oMath>
            </m:oMathPara>
          </w:p>
        </w:tc>
        <w:tc>
          <w:tcPr>
            <w:tcW w:w="1703"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w:t>
            </w:r>
            <w:r>
              <w:rPr>
                <w:rFonts w:hint="eastAsia"/>
                <w:vertAlign w:val="baseline"/>
                <w:lang w:val="en-US" w:eastAsia="zh-Hans"/>
              </w:rPr>
              <w:t>.</w:t>
            </w:r>
            <w:r>
              <w:rPr>
                <w:rFonts w:hint="default"/>
                <w:vertAlign w:val="baseline"/>
                <w:lang w:eastAsia="zh-Hans"/>
              </w:rPr>
              <w:t>512353214</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w:t>
            </w:r>
            <w:r>
              <w:rPr>
                <w:rFonts w:hint="eastAsia"/>
                <w:vertAlign w:val="baseline"/>
                <w:lang w:val="en-US" w:eastAsia="zh-Hans"/>
              </w:rPr>
              <w:t>.</w:t>
            </w:r>
            <w:r>
              <w:rPr>
                <w:rFonts w:hint="default"/>
                <w:vertAlign w:val="baseline"/>
                <w:lang w:eastAsia="zh-Hans"/>
              </w:rPr>
              <w:t>52134231</w:t>
            </w:r>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val="en-US" w:eastAsia="zh-CN"/>
              </w:rPr>
            </w:pPr>
            <m:oMathPara>
              <m:oMath>
                <m:r>
                  <m:rPr/>
                  <w:rPr>
                    <w:rFonts w:hint="default" w:ascii="Cambria Math" w:hAnsi="Cambria Math"/>
                    <w:vertAlign w:val="baseline"/>
                    <w:lang w:val="en-US"/>
                  </w:rPr>
                  <m:t>…</m:t>
                </m:r>
              </m:oMath>
            </m:oMathPara>
          </w:p>
        </w:tc>
        <w:tc>
          <w:tcPr>
            <w:tcW w:w="1704" w:type="dxa"/>
            <w:vAlign w:val="center"/>
          </w:tcPr>
          <w:p>
            <w:pPr>
              <w:keepNext w:val="0"/>
              <w:keepLines w:val="0"/>
              <w:widowControl w:val="0"/>
              <w:numPr>
                <w:ilvl w:val="0"/>
                <w:numId w:val="0"/>
              </w:numPr>
              <w:suppressLineNumbers w:val="0"/>
              <w:spacing w:before="0" w:beforeAutospacing="0" w:after="0" w:afterAutospacing="0"/>
              <w:ind w:left="0" w:right="0"/>
              <w:jc w:val="center"/>
              <w:rPr>
                <w:rFonts w:hint="eastAsia"/>
                <w:vertAlign w:val="baseline"/>
                <w:lang w:eastAsia="zh-CN"/>
              </w:rPr>
            </w:pPr>
            <w:r>
              <w:rPr>
                <w:rFonts w:hint="default"/>
                <w:vertAlign w:val="baseline"/>
                <w:lang w:eastAsia="zh-CN"/>
              </w:rPr>
              <w:t>0</w:t>
            </w:r>
            <w:r>
              <w:rPr>
                <w:rFonts w:hint="eastAsia"/>
                <w:vertAlign w:val="baseline"/>
                <w:lang w:val="en-US" w:eastAsia="zh-Hans"/>
              </w:rPr>
              <w:t>.</w:t>
            </w:r>
            <w:r>
              <w:rPr>
                <w:rFonts w:hint="default"/>
                <w:vertAlign w:val="baseline"/>
                <w:lang w:eastAsia="zh-Hans"/>
              </w:rPr>
              <w:t>651234123</w:t>
            </w:r>
          </w:p>
        </w:tc>
      </w:tr>
    </w:tbl>
    <w:p>
      <w:pPr>
        <w:widowControl w:val="0"/>
        <w:numPr>
          <w:ilvl w:val="0"/>
          <w:numId w:val="0"/>
        </w:numPr>
        <w:jc w:val="left"/>
        <w:rPr>
          <w:rFonts w:hint="default" w:eastAsiaTheme="minorEastAsia"/>
          <w:lang w:val="en-US" w:eastAsia="zh-CN"/>
        </w:rPr>
      </w:pPr>
      <w:r>
        <w:rPr>
          <w:rFonts w:hint="eastAsia"/>
          <w:lang w:val="en-US" w:eastAsia="zh-CN"/>
        </w:rPr>
        <w:t>保存</w:t>
      </w:r>
      <w:r>
        <w:rPr>
          <w:rFonts w:hint="eastAsia"/>
          <w:lang w:val="en-US" w:eastAsia="zh-Hans"/>
        </w:rPr>
        <w:t>A</w:t>
      </w:r>
      <w:r>
        <w:rPr>
          <w:rFonts w:hint="eastAsia"/>
          <w:lang w:val="en-US" w:eastAsia="zh-CN"/>
        </w:rPr>
        <w:t>词类别的期望Ex、熵En和超熵He，作为三个词类的定性特征。</w:t>
      </w:r>
      <w:r>
        <w:rPr>
          <w:rFonts w:hint="eastAsia"/>
          <w:lang w:val="en-US" w:eastAsia="zh-Hans"/>
        </w:rPr>
        <w:t>对于其他的词类也以此类推</w:t>
      </w:r>
      <w:r>
        <w:rPr>
          <w:rFonts w:hint="default"/>
          <w:lang w:eastAsia="zh-Hans"/>
        </w:rPr>
        <w:t>。</w:t>
      </w:r>
      <w:r>
        <w:rPr>
          <w:rFonts w:hint="eastAsia"/>
          <w:lang w:val="en-US" w:eastAsia="zh-CN"/>
        </w:rPr>
        <w:t xml:space="preserve">生成各自的期望Ex、熵En和超熵He用以标度该类词在空间中的分布，下图展示了人工编码的部分词计算后在空间中的分布。                                                                                                                                                                                                                                                                                                                                                                                                                                                                                                                                                        </w:t>
      </w:r>
    </w:p>
    <w:p>
      <w:pPr>
        <w:widowControl w:val="0"/>
        <w:numPr>
          <w:ilvl w:val="0"/>
          <w:numId w:val="0"/>
        </w:numPr>
        <w:jc w:val="center"/>
        <w:rPr>
          <w:rFonts w:hint="eastAsia"/>
          <w:lang w:val="en-US" w:eastAsia="zh-CN"/>
        </w:rPr>
      </w:pPr>
      <w:r>
        <w:drawing>
          <wp:inline distT="0" distB="0" distL="114300" distR="114300">
            <wp:extent cx="2222500" cy="1739900"/>
            <wp:effectExtent l="0" t="0" r="0" b="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3"/>
                    <a:stretch>
                      <a:fillRect/>
                    </a:stretch>
                  </pic:blipFill>
                  <pic:spPr>
                    <a:xfrm>
                      <a:off x="0" y="0"/>
                      <a:ext cx="2222500" cy="1739900"/>
                    </a:xfrm>
                    <a:prstGeom prst="rect">
                      <a:avLst/>
                    </a:prstGeom>
                    <a:noFill/>
                    <a:ln>
                      <a:noFill/>
                    </a:ln>
                  </pic:spPr>
                </pic:pic>
              </a:graphicData>
            </a:graphic>
          </wp:inline>
        </w:drawing>
      </w:r>
    </w:p>
    <w:p>
      <w:pPr>
        <w:widowControl w:val="0"/>
        <w:numPr>
          <w:ilvl w:val="0"/>
          <w:numId w:val="0"/>
        </w:numPr>
        <w:jc w:val="center"/>
        <w:rPr>
          <w:rFonts w:hint="eastAsia"/>
          <w:lang w:val="en-US" w:eastAsia="zh-CN"/>
        </w:rPr>
      </w:pPr>
      <w:r>
        <w:rPr>
          <w:rFonts w:hint="eastAsia"/>
          <w:lang w:val="en-US" w:eastAsia="zh-CN"/>
        </w:rPr>
        <w:br w:type="page"/>
      </w:r>
    </w:p>
    <w:p>
      <w:pPr>
        <w:widowControl w:val="0"/>
        <w:numPr>
          <w:ilvl w:val="0"/>
          <w:numId w:val="3"/>
        </w:numPr>
        <w:ind w:left="0" w:leftChars="0" w:firstLine="0" w:firstLineChars="0"/>
        <w:jc w:val="left"/>
        <w:rPr>
          <w:rFonts w:hint="eastAsia"/>
          <w:lang w:val="en-US" w:eastAsia="zh-CN"/>
        </w:rPr>
      </w:pPr>
      <w:r>
        <w:rPr>
          <w:rFonts w:hint="eastAsia"/>
          <w:lang w:val="en-US" w:eastAsia="zh-CN"/>
        </w:rPr>
        <w:t>新词标注模块。</w:t>
      </w:r>
    </w:p>
    <w:p>
      <w:pPr>
        <w:widowControl w:val="0"/>
        <w:numPr>
          <w:ilvl w:val="0"/>
          <w:numId w:val="4"/>
        </w:numPr>
        <w:ind w:left="420" w:leftChars="0" w:hanging="420" w:firstLineChars="0"/>
        <w:jc w:val="left"/>
        <w:rPr>
          <w:rFonts w:hint="eastAsia"/>
          <w:lang w:val="en-US" w:eastAsia="zh-CN"/>
        </w:rPr>
      </w:pPr>
      <w:r>
        <w:rPr>
          <w:rFonts w:hint="eastAsia"/>
          <w:lang w:val="en-US" w:eastAsia="zh-CN"/>
        </w:rPr>
        <w:t>对于原有准备词库中未标注词类型的新词K。</w:t>
      </w:r>
    </w:p>
    <w:p>
      <w:pPr>
        <w:widowControl w:val="0"/>
        <w:numPr>
          <w:ilvl w:val="0"/>
          <w:numId w:val="4"/>
        </w:numPr>
        <w:ind w:left="420" w:leftChars="0" w:hanging="420" w:firstLineChars="0"/>
        <w:jc w:val="left"/>
        <w:rPr>
          <w:rFonts w:hint="eastAsia"/>
          <w:lang w:val="en-US" w:eastAsia="zh-CN"/>
        </w:rPr>
      </w:pPr>
      <w:r>
        <w:rPr>
          <w:rFonts w:hint="eastAsia"/>
          <w:lang w:val="en-US" w:eastAsia="zh-CN"/>
        </w:rPr>
        <w:t>首先通过正向云模型，生成各词类型的n个词，以这些词作为各个词类的词坐标。下图展示了对A、B、C三类通过正向云模型</w:t>
      </w:r>
      <w:r>
        <w:rPr>
          <w:rFonts w:hint="eastAsia"/>
          <w:b/>
          <w:bCs/>
          <w:lang w:val="en-US" w:eastAsia="zh-CN"/>
        </w:rPr>
        <w:t>生成</w:t>
      </w:r>
      <w:r>
        <w:rPr>
          <w:rFonts w:hint="eastAsia"/>
          <w:lang w:val="en-US" w:eastAsia="zh-CN"/>
        </w:rPr>
        <w:t>的一些词。</w:t>
      </w:r>
    </w:p>
    <w:p>
      <w:pPr>
        <w:widowControl w:val="0"/>
        <w:numPr>
          <w:ilvl w:val="0"/>
          <w:numId w:val="0"/>
        </w:numPr>
        <w:ind w:leftChars="0"/>
        <w:jc w:val="center"/>
        <w:rPr>
          <w:rFonts w:hint="eastAsia"/>
          <w:lang w:val="en-US" w:eastAsia="zh-CN"/>
        </w:rPr>
      </w:pPr>
      <w:r>
        <w:drawing>
          <wp:inline distT="0" distB="0" distL="114300" distR="114300">
            <wp:extent cx="3052445" cy="2880995"/>
            <wp:effectExtent l="0" t="0" r="20955" b="1460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3052445" cy="2880995"/>
                    </a:xfrm>
                    <a:prstGeom prst="rect">
                      <a:avLst/>
                    </a:prstGeom>
                    <a:noFill/>
                    <a:ln w="9525">
                      <a:noFill/>
                    </a:ln>
                  </pic:spPr>
                </pic:pic>
              </a:graphicData>
            </a:graphic>
          </wp:inline>
        </w:drawing>
      </w:r>
    </w:p>
    <w:p>
      <w:pPr>
        <w:widowControl w:val="0"/>
        <w:numPr>
          <w:ilvl w:val="0"/>
          <w:numId w:val="0"/>
        </w:numPr>
        <w:ind w:leftChars="0"/>
        <w:jc w:val="center"/>
        <w:rPr>
          <w:rFonts w:hint="default"/>
          <w:lang w:val="en-US" w:eastAsia="zh-CN"/>
        </w:rPr>
      </w:pPr>
      <w:r>
        <w:drawing>
          <wp:inline distT="0" distB="0" distL="114300" distR="114300">
            <wp:extent cx="2446020" cy="2228850"/>
            <wp:effectExtent l="0" t="0" r="508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15"/>
                    <a:stretch>
                      <a:fillRect/>
                    </a:stretch>
                  </pic:blipFill>
                  <pic:spPr>
                    <a:xfrm>
                      <a:off x="0" y="0"/>
                      <a:ext cx="2446020" cy="2228850"/>
                    </a:xfrm>
                    <a:prstGeom prst="rect">
                      <a:avLst/>
                    </a:prstGeom>
                    <a:noFill/>
                    <a:ln>
                      <a:noFill/>
                    </a:ln>
                  </pic:spPr>
                </pic:pic>
              </a:graphicData>
            </a:graphic>
          </wp:inline>
        </w:drawing>
      </w:r>
    </w:p>
    <w:p>
      <w:pPr>
        <w:widowControl w:val="0"/>
        <w:numPr>
          <w:ilvl w:val="0"/>
          <w:numId w:val="4"/>
        </w:numPr>
        <w:ind w:left="420" w:leftChars="0" w:hanging="420" w:firstLineChars="0"/>
        <w:jc w:val="left"/>
        <w:rPr>
          <w:rFonts w:hint="default"/>
          <w:lang w:val="en-US" w:eastAsia="zh-CN"/>
        </w:rPr>
      </w:pPr>
      <w:r>
        <w:rPr>
          <w:rFonts w:hint="eastAsia"/>
          <w:lang w:val="en-US" w:eastAsia="zh-CN"/>
        </w:rPr>
        <w:t>用如下的方式，计算其与三个类别词之间的距离如图所示。C是正向云生成的词簇，K</w:t>
      </w:r>
      <w:r>
        <w:rPr>
          <w:rFonts w:hint="default"/>
          <w:lang w:val="en-US" w:eastAsia="zh-CN"/>
        </w:rPr>
        <w:t>’</w:t>
      </w:r>
      <w:r>
        <w:rPr>
          <w:rFonts w:hint="eastAsia"/>
          <w:lang w:val="en-US" w:eastAsia="zh-CN"/>
        </w:rPr>
        <w:t>是C中的词，|K-K</w:t>
      </w:r>
      <w:r>
        <w:rPr>
          <w:rFonts w:hint="default"/>
          <w:lang w:val="en-US" w:eastAsia="zh-CN"/>
        </w:rPr>
        <w:t>’</w:t>
      </w:r>
      <w:r>
        <w:rPr>
          <w:rFonts w:hint="eastAsia"/>
          <w:lang w:val="en-US" w:eastAsia="zh-CN"/>
        </w:rPr>
        <w:t>|是新词K与K</w:t>
      </w:r>
      <w:r>
        <w:rPr>
          <w:rFonts w:hint="default"/>
          <w:lang w:val="en-US" w:eastAsia="zh-CN"/>
        </w:rPr>
        <w:t>’</w:t>
      </w:r>
      <w:r>
        <w:rPr>
          <w:rFonts w:hint="eastAsia"/>
          <w:lang w:val="en-US" w:eastAsia="zh-CN"/>
        </w:rPr>
        <w:t>的距离。m是C词的均值点，n是C中词的个数。距离可以采用欧式距离或余弦距离的方式，需要根据语料库和词嵌入的训练过程做出选择。</w:t>
      </w:r>
    </w:p>
    <w:p>
      <w:pPr>
        <w:widowControl w:val="0"/>
        <w:numPr>
          <w:ilvl w:val="0"/>
          <w:numId w:val="0"/>
        </w:numPr>
        <w:jc w:val="left"/>
        <w:rPr>
          <w:rFonts w:hint="eastAsia"/>
          <w:lang w:val="en-US" w:eastAsia="zh-CN"/>
        </w:rPr>
      </w:pPr>
    </w:p>
    <w:p>
      <w:pPr>
        <w:widowControl w:val="0"/>
        <w:numPr>
          <w:ilvl w:val="0"/>
          <w:numId w:val="0"/>
        </w:numPr>
        <w:ind w:leftChars="0"/>
        <w:jc w:val="left"/>
        <w:rPr>
          <w:rFonts w:hint="eastAsia" w:hAnsi="Cambria Math"/>
          <w:i w:val="0"/>
          <w:vertAlign w:val="baseline"/>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283210</wp:posOffset>
                </wp:positionH>
                <wp:positionV relativeFrom="paragraph">
                  <wp:posOffset>27305</wp:posOffset>
                </wp:positionV>
                <wp:extent cx="4968240" cy="2119630"/>
                <wp:effectExtent l="6350" t="6350" r="16510" b="7620"/>
                <wp:wrapTopAndBottom/>
                <wp:docPr id="10" name="矩形 10"/>
                <wp:cNvGraphicFramePr/>
                <a:graphic xmlns:a="http://schemas.openxmlformats.org/drawingml/2006/main">
                  <a:graphicData uri="http://schemas.microsoft.com/office/word/2010/wordprocessingShape">
                    <wps:wsp>
                      <wps:cNvSpPr/>
                      <wps:spPr>
                        <a:xfrm>
                          <a:off x="1434465" y="4507865"/>
                          <a:ext cx="4968240" cy="2119630"/>
                        </a:xfrm>
                        <a:prstGeom prst="rect">
                          <a:avLst/>
                        </a:prstGeom>
                      </wps:spPr>
                      <wps:style>
                        <a:lnRef idx="2">
                          <a:schemeClr val="dk1"/>
                        </a:lnRef>
                        <a:fillRef idx="1">
                          <a:schemeClr val="lt1"/>
                        </a:fillRef>
                        <a:effectRef idx="0">
                          <a:schemeClr val="dk1"/>
                        </a:effectRef>
                        <a:fontRef idx="minor">
                          <a:schemeClr val="dk1"/>
                        </a:fontRef>
                      </wps:style>
                      <wps:txbx>
                        <w:txbxContent>
                          <w:p>
                            <w:pPr>
                              <w:widowControl w:val="0"/>
                              <w:numPr>
                                <w:ilvl w:val="0"/>
                                <w:numId w:val="0"/>
                              </w:numPr>
                              <w:ind w:leftChars="0"/>
                              <w:jc w:val="left"/>
                              <w:rPr>
                                <w:rFonts w:hint="eastAsia"/>
                                <w:lang w:val="en-US" w:eastAsia="zh-CN"/>
                              </w:rPr>
                            </w:pPr>
                            <w:r>
                              <w:rPr>
                                <w:rFonts w:hint="eastAsia"/>
                                <w:lang w:val="en-US" w:eastAsia="zh-CN"/>
                              </w:rPr>
                              <w:t>最小距离：</w:t>
                            </w:r>
                          </w:p>
                          <w:p>
                            <w:pPr>
                              <w:widowControl w:val="0"/>
                              <w:numPr>
                                <w:ilvl w:val="0"/>
                                <w:numId w:val="0"/>
                              </w:numPr>
                              <w:ind w:leftChars="0"/>
                              <w:jc w:val="left"/>
                              <w:rPr>
                                <w:rFonts w:hint="default"/>
                                <w:lang w:val="en-US" w:eastAsia="zh-CN"/>
                              </w:rPr>
                            </w:pPr>
                            <m:oMathPara>
                              <m:oMath>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Distance</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Min</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(C,K)=Min{|K−K'|}</m:t>
                                </m:r>
                              </m:oMath>
                            </m:oMathPara>
                          </w:p>
                          <w:p>
                            <w:pPr>
                              <w:widowControl w:val="0"/>
                              <w:numPr>
                                <w:ilvl w:val="0"/>
                                <w:numId w:val="0"/>
                              </w:numPr>
                              <w:ind w:leftChars="0"/>
                              <w:jc w:val="left"/>
                              <w:rPr>
                                <w:rFonts w:hint="eastAsia"/>
                                <w:lang w:val="en-US" w:eastAsia="zh-CN"/>
                              </w:rPr>
                            </w:pPr>
                            <w:r>
                              <w:rPr>
                                <w:rFonts w:hint="eastAsia"/>
                                <w:lang w:val="en-US" w:eastAsia="zh-CN"/>
                              </w:rPr>
                              <w:t>最大距离：</w:t>
                            </w:r>
                          </w:p>
                          <w:p>
                            <w:pPr>
                              <w:widowControl w:val="0"/>
                              <w:numPr>
                                <w:ilvl w:val="0"/>
                                <w:numId w:val="0"/>
                              </w:numPr>
                              <w:ind w:leftChars="0"/>
                              <w:jc w:val="left"/>
                              <w:rPr>
                                <w:rFonts w:hint="default" w:ascii="Cambria Math" w:hAnsi="Cambria Math" w:cstheme="minorBidi"/>
                                <w:i/>
                                <w:iCs/>
                                <w:kern w:val="2"/>
                                <w:sz w:val="21"/>
                                <w:szCs w:val="24"/>
                                <w:lang w:val="en-US" w:eastAsia="zh-CN" w:bidi="ar-SA"/>
                              </w:rPr>
                            </w:pPr>
                            <m:oMathPara>
                              <m:oMath>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Distance</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Max</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(C,K)=Max{|K−K'|}</m:t>
                                </m:r>
                              </m:oMath>
                            </m:oMathPara>
                          </w:p>
                          <w:p>
                            <w:pPr>
                              <w:widowControl w:val="0"/>
                              <w:numPr>
                                <w:ilvl w:val="0"/>
                                <w:numId w:val="0"/>
                              </w:numPr>
                              <w:ind w:leftChars="0"/>
                              <w:jc w:val="left"/>
                              <w:rPr>
                                <w:rFonts w:hint="eastAsia"/>
                                <w:lang w:val="en-US" w:eastAsia="zh-CN"/>
                              </w:rPr>
                            </w:pPr>
                            <w:r>
                              <w:rPr>
                                <w:rFonts w:hint="eastAsia"/>
                                <w:lang w:val="en-US" w:eastAsia="zh-CN"/>
                              </w:rPr>
                              <w:t>均值距离：</w:t>
                            </w:r>
                          </w:p>
                          <w:p>
                            <w:pPr>
                              <w:widowControl w:val="0"/>
                              <w:numPr>
                                <w:ilvl w:val="0"/>
                                <w:numId w:val="0"/>
                              </w:numPr>
                              <w:ind w:leftChars="0"/>
                              <w:jc w:val="left"/>
                              <w:rPr>
                                <w:rFonts w:hint="eastAsia"/>
                                <w:lang w:val="en-US" w:eastAsia="zh-CN"/>
                              </w:rPr>
                            </w:pPr>
                            <m:oMathPara>
                              <m:oMath>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Distance</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Mean</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(C,K)=</m:t>
                                </m:r>
                                <m:r>
                                  <m:rPr/>
                                  <w:rPr>
                                    <w:rFonts w:hint="default" w:ascii="Cambria Math" w:hAnsi="Cambria Math"/>
                                    <w:vertAlign w:val="baseline"/>
                                    <w:lang w:val="en-US" w:eastAsia="zh-CN"/>
                                  </w:rPr>
                                  <m:t>|K−m|</m:t>
                                </m:r>
                              </m:oMath>
                            </m:oMathPara>
                          </w:p>
                          <w:p>
                            <w:pPr>
                              <w:widowControl w:val="0"/>
                              <w:numPr>
                                <w:ilvl w:val="0"/>
                                <w:numId w:val="0"/>
                              </w:numPr>
                              <w:ind w:leftChars="0"/>
                              <w:jc w:val="left"/>
                              <w:rPr>
                                <w:rFonts w:hint="eastAsia"/>
                                <w:lang w:val="en-US" w:eastAsia="zh-CN"/>
                              </w:rPr>
                            </w:pPr>
                            <w:r>
                              <w:rPr>
                                <w:rFonts w:hint="eastAsia"/>
                                <w:lang w:val="en-US" w:eastAsia="zh-CN"/>
                              </w:rPr>
                              <w:t>平均距离：</w:t>
                            </w:r>
                          </w:p>
                          <w:p>
                            <w:pPr>
                              <w:widowControl w:val="0"/>
                              <w:numPr>
                                <w:ilvl w:val="0"/>
                                <w:numId w:val="0"/>
                              </w:numPr>
                              <w:ind w:leftChars="0"/>
                              <w:jc w:val="left"/>
                              <w:rPr>
                                <w:rFonts w:hAnsi="Cambria Math"/>
                                <w:i w:val="0"/>
                                <w:vertAlign w:val="baseline"/>
                                <w:lang w:val="en-US"/>
                              </w:rPr>
                            </w:pPr>
                            <m:oMathPara>
                              <m:oMath>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Distance</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Average</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(C,K)=</m:t>
                                </m:r>
                                <m:f>
                                  <m:fPr>
                                    <m:ctrlPr>
                                      <w:rPr>
                                        <w:rFonts w:ascii="Cambria Math" w:hAnsi="Cambria Math"/>
                                        <w:i/>
                                        <w:iCs/>
                                        <w:vertAlign w:val="baseline"/>
                                        <w:lang w:val="en-US"/>
                                      </w:rPr>
                                    </m:ctrlPr>
                                  </m:fPr>
                                  <m:num>
                                    <m:nary>
                                      <m:naryPr>
                                        <m:chr m:val="∑"/>
                                        <m:limLoc m:val="undOvr"/>
                                        <m:supHide m:val="1"/>
                                        <m:ctrlPr>
                                          <w:rPr>
                                            <w:rFonts w:ascii="Cambria Math" w:hAnsi="Cambria Math"/>
                                            <w:i/>
                                            <w:iCs/>
                                            <w:vertAlign w:val="baseline"/>
                                            <w:lang w:val="en-US"/>
                                          </w:rPr>
                                        </m:ctrlPr>
                                      </m:naryPr>
                                      <m:sub>
                                        <m:r>
                                          <m:rPr/>
                                          <w:rPr>
                                            <w:rFonts w:hint="default" w:ascii="Cambria Math" w:hAnsi="Cambria Math"/>
                                            <w:vertAlign w:val="baseline"/>
                                            <w:lang w:val="en-US" w:eastAsia="zh-CN"/>
                                          </w:rPr>
                                          <m:t>K'</m:t>
                                        </m:r>
                                        <m:r>
                                          <m:rPr/>
                                          <w:rPr>
                                            <w:rFonts w:ascii="Cambria Math" w:hAnsi="Cambria Math"/>
                                            <w:vertAlign w:val="baseline"/>
                                            <w:lang w:val="en-US"/>
                                          </w:rPr>
                                          <m:t>∈</m:t>
                                        </m:r>
                                        <m:r>
                                          <m:rPr/>
                                          <w:rPr>
                                            <w:rFonts w:hint="default" w:ascii="Cambria Math" w:hAnsi="Cambria Math"/>
                                            <w:vertAlign w:val="baseline"/>
                                            <w:lang w:val="en-US" w:eastAsia="zh-CN"/>
                                          </w:rPr>
                                          <m:t>C</m:t>
                                        </m:r>
                                        <m:ctrlPr>
                                          <w:rPr>
                                            <w:rFonts w:ascii="Cambria Math" w:hAnsi="Cambria Math"/>
                                            <w:i/>
                                            <w:iCs/>
                                            <w:vertAlign w:val="baseline"/>
                                            <w:lang w:val="en-US"/>
                                          </w:rPr>
                                        </m:ctrlPr>
                                      </m:sub>
                                      <m:sup>
                                        <m:ctrlPr>
                                          <w:rPr>
                                            <w:rFonts w:ascii="Cambria Math" w:hAnsi="Cambria Math"/>
                                            <w:i/>
                                            <w:iCs/>
                                            <w:vertAlign w:val="baseline"/>
                                            <w:lang w:val="en-US"/>
                                          </w:rPr>
                                        </m:ctrlPr>
                                      </m:sup>
                                      <m:e>
                                        <m:r>
                                          <m:rPr/>
                                          <w:rPr>
                                            <w:rFonts w:hint="default" w:ascii="Cambria Math" w:hAnsi="Cambria Math"/>
                                            <w:vertAlign w:val="baseline"/>
                                            <w:lang w:val="en-US" w:eastAsia="zh-CN"/>
                                          </w:rPr>
                                          <m:t>|K−K'|</m:t>
                                        </m:r>
                                        <m:ctrlPr>
                                          <w:rPr>
                                            <w:rFonts w:ascii="Cambria Math" w:hAnsi="Cambria Math"/>
                                            <w:i/>
                                            <w:iCs/>
                                            <w:vertAlign w:val="baseline"/>
                                            <w:lang w:val="en-US"/>
                                          </w:rPr>
                                        </m:ctrlPr>
                                      </m:e>
                                    </m:nary>
                                    <m:ctrlPr>
                                      <w:rPr>
                                        <w:rFonts w:ascii="Cambria Math" w:hAnsi="Cambria Math"/>
                                        <w:i/>
                                        <w:iCs/>
                                        <w:vertAlign w:val="baseline"/>
                                        <w:lang w:val="en-US"/>
                                      </w:rPr>
                                    </m:ctrlPr>
                                  </m:num>
                                  <m:den>
                                    <m:r>
                                      <m:rPr/>
                                      <w:rPr>
                                        <w:rFonts w:hint="default" w:ascii="Cambria Math" w:hAnsi="Cambria Math"/>
                                        <w:vertAlign w:val="baseline"/>
                                        <w:lang w:val="en-US" w:eastAsia="zh-CN"/>
                                      </w:rPr>
                                      <m:t>n</m:t>
                                    </m:r>
                                    <m:ctrlPr>
                                      <w:rPr>
                                        <w:rFonts w:ascii="Cambria Math" w:hAnsi="Cambria Math"/>
                                        <w:i/>
                                        <w:iCs/>
                                        <w:vertAlign w:val="baseline"/>
                                        <w:lang w:val="en-US"/>
                                      </w:rPr>
                                    </m:ctrlPr>
                                  </m:den>
                                </m:f>
                              </m:oMath>
                            </m:oMathPara>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2.3pt;margin-top:2.15pt;height:166.9pt;width:391.2pt;mso-wrap-distance-bottom:0pt;mso-wrap-distance-top:0pt;z-index:251661312;v-text-anchor:middle;mso-width-relative:page;mso-height-relative:page;" fillcolor="#FFFFFF [3201]" filled="t" stroked="t" coordsize="21600,21600" o:gfxdata="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0E1k/1gAAAAgBAAAPAAAAAAAAAAEA&#10;IAAAACIAAABkcnMvZG93bnJldi54bWxQSwECFAAUAAAACACHTuJAKqTrBoMCAAAOBQAADgAAAAAA&#10;AAABACAAAAAlAQAAZHJzL2Uyb0RvYy54bWxQSwUGAAAAAAYABgBZAQAAGgYAAAAA&#10;">
                <v:fill on="t" focussize="0,0"/>
                <v:stroke weight="1pt" color="#000000 [3200]" miterlimit="8" joinstyle="miter"/>
                <v:imagedata o:title=""/>
                <o:lock v:ext="edit" aspectratio="f"/>
                <v:textbox>
                  <w:txbxContent>
                    <w:p>
                      <w:pPr>
                        <w:widowControl w:val="0"/>
                        <w:numPr>
                          <w:ilvl w:val="0"/>
                          <w:numId w:val="0"/>
                        </w:numPr>
                        <w:ind w:leftChars="0"/>
                        <w:jc w:val="left"/>
                        <w:rPr>
                          <w:rFonts w:hint="eastAsia"/>
                          <w:lang w:val="en-US" w:eastAsia="zh-CN"/>
                        </w:rPr>
                      </w:pPr>
                      <w:r>
                        <w:rPr>
                          <w:rFonts w:hint="eastAsia"/>
                          <w:lang w:val="en-US" w:eastAsia="zh-CN"/>
                        </w:rPr>
                        <w:t>最小距离：</w:t>
                      </w:r>
                    </w:p>
                    <w:p>
                      <w:pPr>
                        <w:widowControl w:val="0"/>
                        <w:numPr>
                          <w:ilvl w:val="0"/>
                          <w:numId w:val="0"/>
                        </w:numPr>
                        <w:ind w:leftChars="0"/>
                        <w:jc w:val="left"/>
                        <w:rPr>
                          <w:rFonts w:hint="default"/>
                          <w:lang w:val="en-US" w:eastAsia="zh-CN"/>
                        </w:rPr>
                      </w:pPr>
                      <m:oMathPara>
                        <m:oMath>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Distance</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Min</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(C,K)=Min{|K−K'|}</m:t>
                          </m:r>
                        </m:oMath>
                      </m:oMathPara>
                    </w:p>
                    <w:p>
                      <w:pPr>
                        <w:widowControl w:val="0"/>
                        <w:numPr>
                          <w:ilvl w:val="0"/>
                          <w:numId w:val="0"/>
                        </w:numPr>
                        <w:ind w:leftChars="0"/>
                        <w:jc w:val="left"/>
                        <w:rPr>
                          <w:rFonts w:hint="eastAsia"/>
                          <w:lang w:val="en-US" w:eastAsia="zh-CN"/>
                        </w:rPr>
                      </w:pPr>
                      <w:r>
                        <w:rPr>
                          <w:rFonts w:hint="eastAsia"/>
                          <w:lang w:val="en-US" w:eastAsia="zh-CN"/>
                        </w:rPr>
                        <w:t>最大距离：</w:t>
                      </w:r>
                    </w:p>
                    <w:p>
                      <w:pPr>
                        <w:widowControl w:val="0"/>
                        <w:numPr>
                          <w:ilvl w:val="0"/>
                          <w:numId w:val="0"/>
                        </w:numPr>
                        <w:ind w:leftChars="0"/>
                        <w:jc w:val="left"/>
                        <w:rPr>
                          <w:rFonts w:hint="default" w:ascii="Cambria Math" w:hAnsi="Cambria Math" w:cstheme="minorBidi"/>
                          <w:i/>
                          <w:iCs/>
                          <w:kern w:val="2"/>
                          <w:sz w:val="21"/>
                          <w:szCs w:val="24"/>
                          <w:lang w:val="en-US" w:eastAsia="zh-CN" w:bidi="ar-SA"/>
                        </w:rPr>
                      </w:pPr>
                      <m:oMathPara>
                        <m:oMath>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Distance</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Max</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(C,K)=Max{|K−K'|}</m:t>
                          </m:r>
                        </m:oMath>
                      </m:oMathPara>
                    </w:p>
                    <w:p>
                      <w:pPr>
                        <w:widowControl w:val="0"/>
                        <w:numPr>
                          <w:ilvl w:val="0"/>
                          <w:numId w:val="0"/>
                        </w:numPr>
                        <w:ind w:leftChars="0"/>
                        <w:jc w:val="left"/>
                        <w:rPr>
                          <w:rFonts w:hint="eastAsia"/>
                          <w:lang w:val="en-US" w:eastAsia="zh-CN"/>
                        </w:rPr>
                      </w:pPr>
                      <w:r>
                        <w:rPr>
                          <w:rFonts w:hint="eastAsia"/>
                          <w:lang w:val="en-US" w:eastAsia="zh-CN"/>
                        </w:rPr>
                        <w:t>均值距离：</w:t>
                      </w:r>
                    </w:p>
                    <w:p>
                      <w:pPr>
                        <w:widowControl w:val="0"/>
                        <w:numPr>
                          <w:ilvl w:val="0"/>
                          <w:numId w:val="0"/>
                        </w:numPr>
                        <w:ind w:leftChars="0"/>
                        <w:jc w:val="left"/>
                        <w:rPr>
                          <w:rFonts w:hint="eastAsia"/>
                          <w:lang w:val="en-US" w:eastAsia="zh-CN"/>
                        </w:rPr>
                      </w:pPr>
                      <m:oMathPara>
                        <m:oMath>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Distance</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Mean</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(C,K)=</m:t>
                          </m:r>
                          <m:r>
                            <m:rPr/>
                            <w:rPr>
                              <w:rFonts w:hint="default" w:ascii="Cambria Math" w:hAnsi="Cambria Math"/>
                              <w:vertAlign w:val="baseline"/>
                              <w:lang w:val="en-US" w:eastAsia="zh-CN"/>
                            </w:rPr>
                            <m:t>|K−m|</m:t>
                          </m:r>
                        </m:oMath>
                      </m:oMathPara>
                    </w:p>
                    <w:p>
                      <w:pPr>
                        <w:widowControl w:val="0"/>
                        <w:numPr>
                          <w:ilvl w:val="0"/>
                          <w:numId w:val="0"/>
                        </w:numPr>
                        <w:ind w:leftChars="0"/>
                        <w:jc w:val="left"/>
                        <w:rPr>
                          <w:rFonts w:hint="eastAsia"/>
                          <w:lang w:val="en-US" w:eastAsia="zh-CN"/>
                        </w:rPr>
                      </w:pPr>
                      <w:r>
                        <w:rPr>
                          <w:rFonts w:hint="eastAsia"/>
                          <w:lang w:val="en-US" w:eastAsia="zh-CN"/>
                        </w:rPr>
                        <w:t>平均距离：</w:t>
                      </w:r>
                    </w:p>
                    <w:p>
                      <w:pPr>
                        <w:widowControl w:val="0"/>
                        <w:numPr>
                          <w:ilvl w:val="0"/>
                          <w:numId w:val="0"/>
                        </w:numPr>
                        <w:ind w:leftChars="0"/>
                        <w:jc w:val="left"/>
                        <w:rPr>
                          <w:rFonts w:hAnsi="Cambria Math"/>
                          <w:i w:val="0"/>
                          <w:vertAlign w:val="baseline"/>
                          <w:lang w:val="en-US"/>
                        </w:rPr>
                      </w:pPr>
                      <m:oMathPara>
                        <m:oMath>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Distance</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Average</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(C,K)=</m:t>
                          </m:r>
                          <m:f>
                            <m:fPr>
                              <m:ctrlPr>
                                <w:rPr>
                                  <w:rFonts w:ascii="Cambria Math" w:hAnsi="Cambria Math"/>
                                  <w:i/>
                                  <w:iCs/>
                                  <w:vertAlign w:val="baseline"/>
                                  <w:lang w:val="en-US"/>
                                </w:rPr>
                              </m:ctrlPr>
                            </m:fPr>
                            <m:num>
                              <m:nary>
                                <m:naryPr>
                                  <m:chr m:val="∑"/>
                                  <m:limLoc m:val="undOvr"/>
                                  <m:supHide m:val="1"/>
                                  <m:ctrlPr>
                                    <w:rPr>
                                      <w:rFonts w:ascii="Cambria Math" w:hAnsi="Cambria Math"/>
                                      <w:i/>
                                      <w:iCs/>
                                      <w:vertAlign w:val="baseline"/>
                                      <w:lang w:val="en-US"/>
                                    </w:rPr>
                                  </m:ctrlPr>
                                </m:naryPr>
                                <m:sub>
                                  <m:r>
                                    <m:rPr/>
                                    <w:rPr>
                                      <w:rFonts w:hint="default" w:ascii="Cambria Math" w:hAnsi="Cambria Math"/>
                                      <w:vertAlign w:val="baseline"/>
                                      <w:lang w:val="en-US" w:eastAsia="zh-CN"/>
                                    </w:rPr>
                                    <m:t>K'</m:t>
                                  </m:r>
                                  <m:r>
                                    <m:rPr/>
                                    <w:rPr>
                                      <w:rFonts w:ascii="Cambria Math" w:hAnsi="Cambria Math"/>
                                      <w:vertAlign w:val="baseline"/>
                                      <w:lang w:val="en-US"/>
                                    </w:rPr>
                                    <m:t>∈</m:t>
                                  </m:r>
                                  <m:r>
                                    <m:rPr/>
                                    <w:rPr>
                                      <w:rFonts w:hint="default" w:ascii="Cambria Math" w:hAnsi="Cambria Math"/>
                                      <w:vertAlign w:val="baseline"/>
                                      <w:lang w:val="en-US" w:eastAsia="zh-CN"/>
                                    </w:rPr>
                                    <m:t>C</m:t>
                                  </m:r>
                                  <m:ctrlPr>
                                    <w:rPr>
                                      <w:rFonts w:ascii="Cambria Math" w:hAnsi="Cambria Math"/>
                                      <w:i/>
                                      <w:iCs/>
                                      <w:vertAlign w:val="baseline"/>
                                      <w:lang w:val="en-US"/>
                                    </w:rPr>
                                  </m:ctrlPr>
                                </m:sub>
                                <m:sup>
                                  <m:ctrlPr>
                                    <w:rPr>
                                      <w:rFonts w:ascii="Cambria Math" w:hAnsi="Cambria Math"/>
                                      <w:i/>
                                      <w:iCs/>
                                      <w:vertAlign w:val="baseline"/>
                                      <w:lang w:val="en-US"/>
                                    </w:rPr>
                                  </m:ctrlPr>
                                </m:sup>
                                <m:e>
                                  <m:r>
                                    <m:rPr/>
                                    <w:rPr>
                                      <w:rFonts w:hint="default" w:ascii="Cambria Math" w:hAnsi="Cambria Math"/>
                                      <w:vertAlign w:val="baseline"/>
                                      <w:lang w:val="en-US" w:eastAsia="zh-CN"/>
                                    </w:rPr>
                                    <m:t>|K−K'|</m:t>
                                  </m:r>
                                  <m:ctrlPr>
                                    <w:rPr>
                                      <w:rFonts w:ascii="Cambria Math" w:hAnsi="Cambria Math"/>
                                      <w:i/>
                                      <w:iCs/>
                                      <w:vertAlign w:val="baseline"/>
                                      <w:lang w:val="en-US"/>
                                    </w:rPr>
                                  </m:ctrlPr>
                                </m:e>
                              </m:nary>
                              <m:ctrlPr>
                                <w:rPr>
                                  <w:rFonts w:ascii="Cambria Math" w:hAnsi="Cambria Math"/>
                                  <w:i/>
                                  <w:iCs/>
                                  <w:vertAlign w:val="baseline"/>
                                  <w:lang w:val="en-US"/>
                                </w:rPr>
                              </m:ctrlPr>
                            </m:num>
                            <m:den>
                              <m:r>
                                <m:rPr/>
                                <w:rPr>
                                  <w:rFonts w:hint="default" w:ascii="Cambria Math" w:hAnsi="Cambria Math"/>
                                  <w:vertAlign w:val="baseline"/>
                                  <w:lang w:val="en-US" w:eastAsia="zh-CN"/>
                                </w:rPr>
                                <m:t>n</m:t>
                              </m:r>
                              <m:ctrlPr>
                                <w:rPr>
                                  <w:rFonts w:ascii="Cambria Math" w:hAnsi="Cambria Math"/>
                                  <w:i/>
                                  <w:iCs/>
                                  <w:vertAlign w:val="baseline"/>
                                  <w:lang w:val="en-US"/>
                                </w:rPr>
                              </m:ctrlPr>
                            </m:den>
                          </m:f>
                        </m:oMath>
                      </m:oMathPara>
                    </w:p>
                    <w:p>
                      <w:pPr>
                        <w:jc w:val="center"/>
                      </w:pPr>
                    </w:p>
                  </w:txbxContent>
                </v:textbox>
                <w10:wrap type="topAndBottom"/>
              </v:rect>
            </w:pict>
          </mc:Fallback>
        </mc:AlternateContent>
      </w:r>
    </w:p>
    <w:p>
      <w:pPr>
        <w:widowControl w:val="0"/>
        <w:numPr>
          <w:ilvl w:val="0"/>
          <w:numId w:val="0"/>
        </w:numPr>
        <w:ind w:leftChars="0"/>
        <w:jc w:val="left"/>
        <w:rPr>
          <w:rFonts w:hint="eastAsia" w:hAnsi="Cambria Math"/>
          <w:i w:val="0"/>
          <w:vertAlign w:val="baseline"/>
          <w:lang w:val="en-US" w:eastAsia="zh-CN"/>
        </w:rPr>
      </w:pPr>
      <w:r>
        <w:rPr>
          <w:rFonts w:hint="eastAsia" w:hAnsi="Cambria Math"/>
          <w:i w:val="0"/>
          <w:vertAlign w:val="baseline"/>
          <w:lang w:val="en-US" w:eastAsia="zh-CN"/>
        </w:rPr>
        <w:t>将上述四个距离组合成距离存储矩阵D：</w:t>
      </w:r>
    </w:p>
    <w:p>
      <w:pPr>
        <w:widowControl w:val="0"/>
        <w:numPr>
          <w:ilvl w:val="0"/>
          <w:numId w:val="0"/>
        </w:numPr>
        <w:ind w:leftChars="0"/>
        <w:jc w:val="left"/>
        <w:rPr>
          <w:rFonts w:hint="default" w:hAnsi="Cambria Math"/>
          <w:i w:val="0"/>
          <w:vertAlign w:val="baseline"/>
          <w:lang w:val="en-US" w:eastAsia="zh-CN"/>
        </w:rPr>
      </w:pPr>
      <m:oMathPara>
        <m:oMath>
          <m:r>
            <m:rPr>
              <m:sty m:val="p"/>
            </m:rPr>
            <w:rPr>
              <w:rFonts w:hint="default" w:ascii="Cambria Math" w:hAnsi="Cambria Math" w:cstheme="minorBidi"/>
              <w:kern w:val="2"/>
              <w:sz w:val="21"/>
              <w:szCs w:val="24"/>
              <w:lang w:val="en-US" w:eastAsia="zh-CN" w:bidi="ar-SA"/>
            </w:rPr>
            <m:t>D=</m:t>
          </m:r>
          <m:d>
            <m:dPr>
              <m:begChr m:val="["/>
              <m:endChr m:val="]"/>
              <m:ctrlPr>
                <w:rPr>
                  <w:rFonts w:hint="default" w:ascii="Cambria Math" w:hAnsi="Cambria Math" w:cstheme="minorBidi"/>
                  <w:kern w:val="2"/>
                  <w:sz w:val="21"/>
                  <w:szCs w:val="24"/>
                  <w:lang w:val="en-US" w:eastAsia="zh-CN" w:bidi="ar-SA"/>
                </w:rPr>
              </m:ctrlPr>
            </m:dPr>
            <m:e>
              <m:m>
                <m:mPr>
                  <m:mcs>
                    <m:mc>
                      <m:mcPr>
                        <m:count m:val="3"/>
                        <m:mcJc m:val="center"/>
                      </m:mcPr>
                    </m:mc>
                  </m:mcs>
                  <m:ctrlPr>
                    <w:rPr>
                      <w:rFonts w:hint="default" w:ascii="Cambria Math" w:hAnsi="Cambria Math" w:cstheme="minorBidi"/>
                      <w:kern w:val="2"/>
                      <w:sz w:val="21"/>
                      <w:szCs w:val="24"/>
                      <w:lang w:val="en-US" w:eastAsia="zh-CN" w:bidi="ar-SA"/>
                    </w:rPr>
                  </m:ctrlPr>
                </m:mPr>
                <m:mr>
                  <m:e>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Distance</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Min</m:t>
                        </m:r>
                        <m:ctrlPr>
                          <w:rPr>
                            <w:rFonts w:hint="default" w:ascii="Cambria Math" w:hAnsi="Cambria Math" w:cstheme="minorBidi"/>
                            <w:i w:val="0"/>
                            <w:kern w:val="2"/>
                            <w:sz w:val="21"/>
                            <w:szCs w:val="24"/>
                            <w:lang w:val="en-US" w:eastAsia="zh-CN" w:bidi="ar-SA"/>
                          </w:rPr>
                        </m:ctrlPr>
                      </m:sub>
                    </m:sSub>
                    <m:ctrlPr>
                      <w:rPr>
                        <w:rFonts w:hint="default" w:ascii="Cambria Math" w:hAnsi="Cambria Math" w:cstheme="minorBidi"/>
                        <w:kern w:val="2"/>
                        <w:sz w:val="21"/>
                        <w:szCs w:val="24"/>
                        <w:lang w:val="en-US" w:eastAsia="zh-CN" w:bidi="ar-SA"/>
                      </w:rPr>
                    </m:ctrlPr>
                  </m:e>
                  <m:e>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Distance</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Max</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(C,K)</m:t>
                    </m:r>
                    <m:ctrlPr>
                      <w:rPr>
                        <w:rFonts w:hint="default" w:ascii="Cambria Math" w:hAnsi="Cambria Math" w:cstheme="minorBidi"/>
                        <w:kern w:val="2"/>
                        <w:sz w:val="21"/>
                        <w:szCs w:val="24"/>
                        <w:lang w:val="en-US" w:eastAsia="zh-CN" w:bidi="ar-SA"/>
                      </w:rPr>
                    </m:ctrlPr>
                  </m:e>
                  <m:e>
                    <m:m>
                      <m:mPr>
                        <m:mcs>
                          <m:mc>
                            <m:mcPr>
                              <m:count m:val="2"/>
                              <m:mcJc m:val="center"/>
                            </m:mcPr>
                          </m:mc>
                        </m:mcs>
                        <m:ctrlPr>
                          <w:rPr>
                            <w:rFonts w:hint="default" w:ascii="Cambria Math" w:hAnsi="Cambria Math" w:cstheme="minorBidi"/>
                            <w:kern w:val="2"/>
                            <w:sz w:val="21"/>
                            <w:szCs w:val="24"/>
                            <w:lang w:val="en-US" w:eastAsia="zh-CN" w:bidi="ar-SA"/>
                          </w:rPr>
                        </m:ctrlPr>
                      </m:mPr>
                      <m:mr>
                        <m:e>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Distance</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Mean</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(C,K)</m:t>
                          </m:r>
                          <m:ctrlPr>
                            <w:rPr>
                              <w:rFonts w:hint="default" w:ascii="Cambria Math" w:hAnsi="Cambria Math" w:cstheme="minorBidi"/>
                              <w:kern w:val="2"/>
                              <w:sz w:val="21"/>
                              <w:szCs w:val="24"/>
                              <w:lang w:val="en-US" w:eastAsia="zh-CN" w:bidi="ar-SA"/>
                            </w:rPr>
                          </m:ctrlPr>
                        </m:e>
                        <m:e>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Distance</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A</m:t>
                              </m:r>
                              <m:r>
                                <m:rPr>
                                  <m:sty m:val="p"/>
                                </m:rPr>
                                <w:rPr>
                                  <w:rFonts w:hint="eastAsia" w:ascii="Cambria Math" w:hAnsi="Cambria Math" w:cstheme="minorBidi"/>
                                  <w:kern w:val="2"/>
                                  <w:sz w:val="21"/>
                                  <w:szCs w:val="24"/>
                                  <w:lang w:val="en-US" w:eastAsia="zh-CN" w:bidi="ar-SA"/>
                                </w:rPr>
                                <m:t>verage</m:t>
                              </m:r>
                              <m:ctrlPr>
                                <w:rPr>
                                  <w:rFonts w:hint="default" w:ascii="Cambria Math" w:hAnsi="Cambria Math" w:cstheme="minorBidi"/>
                                  <w:i w:val="0"/>
                                  <w:kern w:val="2"/>
                                  <w:sz w:val="21"/>
                                  <w:szCs w:val="24"/>
                                  <w:lang w:val="en-US" w:eastAsia="zh-CN" w:bidi="ar-SA"/>
                                </w:rPr>
                              </m:ctrlPr>
                            </m:sub>
                          </m:sSub>
                          <m:r>
                            <m:rPr>
                              <m:sty m:val="p"/>
                            </m:rPr>
                            <w:rPr>
                              <w:rFonts w:hint="default" w:ascii="Cambria Math" w:hAnsi="Cambria Math" w:cstheme="minorBidi"/>
                              <w:kern w:val="2"/>
                              <w:sz w:val="21"/>
                              <w:szCs w:val="24"/>
                              <w:lang w:val="en-US" w:eastAsia="zh-CN" w:bidi="ar-SA"/>
                            </w:rPr>
                            <m:t>(C,K)</m:t>
                          </m:r>
                          <m:ctrlPr>
                            <w:rPr>
                              <w:rFonts w:hint="default" w:ascii="Cambria Math" w:hAnsi="Cambria Math" w:cstheme="minorBidi"/>
                              <w:kern w:val="2"/>
                              <w:sz w:val="21"/>
                              <w:szCs w:val="24"/>
                              <w:lang w:val="en-US" w:eastAsia="zh-CN" w:bidi="ar-SA"/>
                            </w:rPr>
                          </m:ctrlPr>
                        </m:e>
                      </m:mr>
                    </m:m>
                    <m:ctrlPr>
                      <w:rPr>
                        <w:rFonts w:hint="default" w:ascii="Cambria Math" w:hAnsi="Cambria Math" w:cstheme="minorBidi"/>
                        <w:kern w:val="2"/>
                        <w:sz w:val="21"/>
                        <w:szCs w:val="24"/>
                        <w:lang w:val="en-US" w:eastAsia="zh-CN" w:bidi="ar-SA"/>
                      </w:rPr>
                    </m:ctrlPr>
                  </m:e>
                </m:mr>
              </m:m>
              <m:ctrlPr>
                <w:rPr>
                  <w:rFonts w:hint="default" w:ascii="Cambria Math" w:hAnsi="Cambria Math" w:cstheme="minorBidi"/>
                  <w:kern w:val="2"/>
                  <w:sz w:val="21"/>
                  <w:szCs w:val="24"/>
                  <w:lang w:val="en-US" w:eastAsia="zh-CN" w:bidi="ar-SA"/>
                </w:rPr>
              </m:ctrlPr>
            </m:e>
          </m:d>
        </m:oMath>
      </m:oMathPara>
    </w:p>
    <w:p>
      <w:pPr>
        <w:widowControl w:val="0"/>
        <w:numPr>
          <w:ilvl w:val="0"/>
          <w:numId w:val="0"/>
        </w:numPr>
        <w:ind w:leftChars="0"/>
        <w:jc w:val="left"/>
        <w:rPr>
          <w:rFonts w:hint="eastAsia" w:hAnsi="Cambria Math"/>
          <w:i w:val="0"/>
          <w:vertAlign w:val="baseline"/>
          <w:lang w:val="en-US" w:eastAsia="zh-CN"/>
        </w:rPr>
      </w:pPr>
      <w:r>
        <w:rPr>
          <w:rFonts w:hint="eastAsia" w:hAnsi="Cambria Math"/>
          <w:i w:val="0"/>
          <w:vertAlign w:val="baseline"/>
          <w:lang w:val="en-US" w:eastAsia="zh-CN"/>
        </w:rPr>
        <w:t>可以使用上述单独某一个距离指标进行新词的位置判断，也可以将上述四个距离以线性方式组合成</w:t>
      </w:r>
      <m:oMath>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Distance</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c</m:t>
            </m:r>
            <m:ctrlPr>
              <w:rPr>
                <w:rFonts w:hint="default" w:ascii="Cambria Math" w:hAnsi="Cambria Math" w:cstheme="minorBidi"/>
                <w:i w:val="0"/>
                <w:kern w:val="2"/>
                <w:sz w:val="21"/>
                <w:szCs w:val="24"/>
                <w:lang w:val="en-US" w:eastAsia="zh-CN" w:bidi="ar-SA"/>
              </w:rPr>
            </m:ctrlPr>
          </m:sub>
        </m:sSub>
      </m:oMath>
      <w:r>
        <w:rPr>
          <w:rFonts w:hint="eastAsia" w:hAnsi="Cambria Math"/>
          <w:i w:val="0"/>
          <w:vertAlign w:val="baseline"/>
          <w:lang w:val="en-US" w:eastAsia="zh-CN"/>
        </w:rPr>
        <w:t>综合距离(</w:t>
      </w:r>
      <m:oMath>
        <m:r>
          <m:rPr>
            <m:sty m:val="p"/>
          </m:rPr>
          <w:rPr>
            <w:rFonts w:hint="default" w:ascii="Cambria Math" w:hAnsi="Cambria Math" w:cstheme="minorBidi"/>
            <w:kern w:val="2"/>
            <w:sz w:val="21"/>
            <w:szCs w:val="24"/>
            <w:lang w:val="en-US" w:eastAsia="zh-CN" w:bidi="ar-SA"/>
          </w:rPr>
          <m:t>C</m:t>
        </m:r>
        <m:r>
          <m:rPr>
            <m:sty m:val="p"/>
          </m:rPr>
          <w:rPr>
            <w:rFonts w:hint="eastAsia" w:ascii="Cambria Math" w:hAnsi="Cambria Math" w:cstheme="minorBidi"/>
            <w:kern w:val="2"/>
            <w:sz w:val="21"/>
            <w:szCs w:val="24"/>
            <w:lang w:val="en-US" w:eastAsia="zh-CN" w:bidi="ar-SA"/>
          </w:rPr>
          <m:t>omprehensive</m:t>
        </m:r>
      </m:oMath>
      <w:r>
        <w:rPr>
          <w:rFonts w:hint="eastAsia" w:hAnsi="Cambria Math" w:cstheme="minorBidi"/>
          <w:b w:val="0"/>
          <w:i w:val="0"/>
          <w:kern w:val="2"/>
          <w:sz w:val="21"/>
          <w:szCs w:val="24"/>
          <w:lang w:val="en-US" w:eastAsia="zh-CN" w:bidi="ar-SA"/>
        </w:rPr>
        <w:t xml:space="preserve"> Distance</w:t>
      </w:r>
      <w:r>
        <w:rPr>
          <w:rFonts w:hint="eastAsia" w:hAnsi="Cambria Math"/>
          <w:i w:val="0"/>
          <w:vertAlign w:val="baseline"/>
          <w:lang w:val="en-US" w:eastAsia="zh-CN"/>
        </w:rPr>
        <w:t>)，其中X是上述每个距离的权重形成的矩阵，根据具体应用场景完成定义,</w:t>
      </w:r>
      <m:oMath>
        <m:sSub>
          <m:sSubPr>
            <m:ctrlPr>
              <w:rPr>
                <w:rFonts w:hint="default" w:ascii="Cambria Math" w:hAnsi="Cambria Math" w:cstheme="minorBidi"/>
                <w:i w:val="0"/>
                <w:kern w:val="2"/>
                <w:sz w:val="21"/>
                <w:szCs w:val="24"/>
                <w:lang w:val="en-US" w:eastAsia="zh-CN" w:bidi="ar-SA"/>
              </w:rPr>
            </m:ctrlPr>
          </m:sSubPr>
          <m:e>
            <m:r>
              <m:rPr>
                <m:sty m:val="p"/>
              </m:rPr>
              <w:rPr>
                <w:rFonts w:hint="default" w:ascii="Cambria Math" w:hAnsi="Cambria Math" w:cstheme="minorBidi"/>
                <w:kern w:val="2"/>
                <w:sz w:val="21"/>
                <w:szCs w:val="24"/>
                <w:lang w:val="en-US" w:eastAsia="zh-CN" w:bidi="ar-SA"/>
              </w:rPr>
              <m:t>Distance</m:t>
            </m:r>
            <m:ctrlPr>
              <w:rPr>
                <w:rFonts w:hint="default" w:ascii="Cambria Math" w:hAnsi="Cambria Math" w:cstheme="minorBidi"/>
                <w:i w:val="0"/>
                <w:kern w:val="2"/>
                <w:sz w:val="21"/>
                <w:szCs w:val="24"/>
                <w:lang w:val="en-US" w:eastAsia="zh-CN" w:bidi="ar-SA"/>
              </w:rPr>
            </m:ctrlPr>
          </m:e>
          <m:sub>
            <m:r>
              <m:rPr>
                <m:sty m:val="p"/>
              </m:rPr>
              <w:rPr>
                <w:rFonts w:hint="default" w:ascii="Cambria Math" w:hAnsi="Cambria Math" w:cstheme="minorBidi"/>
                <w:kern w:val="2"/>
                <w:sz w:val="21"/>
                <w:szCs w:val="24"/>
                <w:lang w:val="en-US" w:eastAsia="zh-CN" w:bidi="ar-SA"/>
              </w:rPr>
              <m:t>c</m:t>
            </m:r>
            <m:ctrlPr>
              <w:rPr>
                <w:rFonts w:hint="default" w:ascii="Cambria Math" w:hAnsi="Cambria Math" w:cstheme="minorBidi"/>
                <w:i w:val="0"/>
                <w:kern w:val="2"/>
                <w:sz w:val="21"/>
                <w:szCs w:val="24"/>
                <w:lang w:val="en-US" w:eastAsia="zh-CN" w:bidi="ar-SA"/>
              </w:rPr>
            </m:ctrlPr>
          </m:sub>
        </m:sSub>
      </m:oMath>
      <w:r>
        <w:rPr>
          <w:rFonts w:hint="eastAsia" w:hAnsi="Cambria Math" w:cstheme="minorBidi"/>
          <w:i w:val="0"/>
          <w:kern w:val="2"/>
          <w:sz w:val="21"/>
          <w:szCs w:val="24"/>
          <w:lang w:val="en-US" w:eastAsia="zh-CN" w:bidi="ar-SA"/>
        </w:rPr>
        <w:t>表示如下：</w:t>
      </w:r>
    </w:p>
    <w:p>
      <w:pPr>
        <w:widowControl w:val="0"/>
        <w:numPr>
          <w:ilvl w:val="0"/>
          <w:numId w:val="0"/>
        </w:numPr>
        <w:ind w:leftChars="0"/>
        <w:jc w:val="left"/>
        <w:rPr>
          <w:rFonts w:hint="eastAsia" w:hAnsi="Cambria Math"/>
          <w:i w:val="0"/>
          <w:vertAlign w:val="baseline"/>
          <w:lang w:val="en-US" w:eastAsia="zh-CN"/>
        </w:rPr>
      </w:pPr>
      <m:oMathPara>
        <m:oMath>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Distance</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c</m:t>
              </m:r>
              <m:ctrlPr>
                <w:rPr>
                  <w:rFonts w:hint="default" w:ascii="Cambria Math" w:hAnsi="Cambria Math" w:cstheme="minorBidi"/>
                  <w:i/>
                  <w:iCs/>
                  <w:kern w:val="2"/>
                  <w:sz w:val="21"/>
                  <w:szCs w:val="24"/>
                  <w:lang w:val="en-US" w:eastAsia="zh-CN" w:bidi="ar-SA"/>
                </w:rPr>
              </m:ctrlPr>
            </m:sub>
          </m:sSub>
          <m:r>
            <m:rPr/>
            <w:rPr>
              <w:rFonts w:hint="default" w:ascii="Cambria Math" w:hAnsi="Cambria Math" w:cstheme="minorBidi"/>
              <w:kern w:val="2"/>
              <w:sz w:val="21"/>
              <w:szCs w:val="24"/>
              <w:lang w:val="en-US" w:eastAsia="zh-CN" w:bidi="ar-SA"/>
            </w:rPr>
            <m:t>=X</m:t>
          </m:r>
          <m:r>
            <m:rPr/>
            <w:rPr>
              <w:rFonts w:ascii="Cambria Math" w:hAnsi="Cambria Math" w:cstheme="minorBidi"/>
              <w:kern w:val="2"/>
              <w:sz w:val="21"/>
              <w:szCs w:val="24"/>
              <w:lang w:val="en-US" w:bidi="ar-SA"/>
            </w:rPr>
            <m:t>∙</m:t>
          </m:r>
          <m:r>
            <m:rPr/>
            <w:rPr>
              <w:rFonts w:hint="default" w:ascii="Cambria Math" w:hAnsi="Cambria Math" w:cstheme="minorBidi"/>
              <w:kern w:val="2"/>
              <w:sz w:val="21"/>
              <w:szCs w:val="24"/>
              <w:lang w:val="en-US" w:eastAsia="zh-CN" w:bidi="ar-SA"/>
            </w:rPr>
            <m:t>D</m:t>
          </m:r>
          <m:r>
            <m:rPr/>
            <w:rPr>
              <w:rFonts w:hint="eastAsia" w:ascii="Cambria Math" w:hAnsi="Cambria Math" w:cstheme="minorBidi"/>
              <w:kern w:val="2"/>
              <w:sz w:val="21"/>
              <w:szCs w:val="24"/>
              <w:lang w:val="en-US" w:eastAsia="zh-CN" w:bidi="ar-SA"/>
            </w:rPr>
            <m:t>，</m:t>
          </m:r>
          <m:r>
            <m:rPr/>
            <w:rPr>
              <w:rFonts w:hint="default" w:ascii="Cambria Math" w:hAnsi="Cambria Math" w:cstheme="minorBidi"/>
              <w:kern w:val="2"/>
              <w:sz w:val="21"/>
              <w:szCs w:val="24"/>
              <w:lang w:val="en-US" w:eastAsia="zh-CN" w:bidi="ar-SA"/>
            </w:rPr>
            <m:t>X=</m:t>
          </m:r>
          <m:d>
            <m:dPr>
              <m:begChr m:val="["/>
              <m:endChr m:val="]"/>
              <m:ctrlPr>
                <w:rPr>
                  <w:rFonts w:hint="default" w:ascii="Cambria Math" w:hAnsi="Cambria Math" w:cstheme="minorBidi"/>
                  <w:i/>
                  <w:iCs/>
                  <w:kern w:val="2"/>
                  <w:sz w:val="21"/>
                  <w:szCs w:val="24"/>
                  <w:lang w:val="en-US" w:eastAsia="zh-CN" w:bidi="ar-SA"/>
                </w:rPr>
              </m:ctrlPr>
            </m:dPr>
            <m:e>
              <m:m>
                <m:mPr>
                  <m:mcs>
                    <m:mc>
                      <m:mcPr>
                        <m:count m:val="1"/>
                        <m:mcJc m:val="center"/>
                      </m:mcPr>
                    </m:mc>
                  </m:mcs>
                  <m:ctrlPr>
                    <w:rPr>
                      <w:rFonts w:hint="default" w:ascii="Cambria Math" w:hAnsi="Cambria Math" w:cstheme="minorBidi"/>
                      <w:i/>
                      <w:iCs/>
                      <w:kern w:val="2"/>
                      <w:sz w:val="21"/>
                      <w:szCs w:val="24"/>
                      <w:lang w:val="en-US" w:eastAsia="zh-CN" w:bidi="ar-SA"/>
                    </w:rPr>
                  </m:ctrlPr>
                </m:mPr>
                <m:mr>
                  <m:e>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x</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1</m:t>
                        </m:r>
                        <m:ctrlPr>
                          <w:rPr>
                            <w:rFonts w:hint="default" w:ascii="Cambria Math" w:hAnsi="Cambria Math" w:cstheme="minorBidi"/>
                            <w:i/>
                            <w:iCs/>
                            <w:kern w:val="2"/>
                            <w:sz w:val="21"/>
                            <w:szCs w:val="24"/>
                            <w:lang w:val="en-US" w:eastAsia="zh-CN" w:bidi="ar-SA"/>
                          </w:rPr>
                        </m:ctrlPr>
                      </m:sub>
                    </m:sSub>
                    <m:ctrlPr>
                      <w:rPr>
                        <w:rFonts w:hint="default" w:ascii="Cambria Math" w:hAnsi="Cambria Math" w:cstheme="minorBidi"/>
                        <w:i/>
                        <w:iCs/>
                        <w:kern w:val="2"/>
                        <w:sz w:val="21"/>
                        <w:szCs w:val="24"/>
                        <w:lang w:val="en-US" w:eastAsia="zh-CN" w:bidi="ar-SA"/>
                      </w:rPr>
                    </m:ctrlPr>
                  </m:e>
                </m:mr>
                <m:mr>
                  <m:e>
                    <m:m>
                      <m:mPr>
                        <m:mcs>
                          <m:mc>
                            <m:mcPr>
                              <m:count m:val="1"/>
                              <m:mcJc m:val="center"/>
                            </m:mcPr>
                          </m:mc>
                        </m:mcs>
                        <m:ctrlPr>
                          <w:rPr>
                            <w:rFonts w:hint="default" w:ascii="Cambria Math" w:hAnsi="Cambria Math" w:cstheme="minorBidi"/>
                            <w:i/>
                            <w:iCs/>
                            <w:kern w:val="2"/>
                            <w:sz w:val="21"/>
                            <w:szCs w:val="24"/>
                            <w:lang w:val="en-US" w:eastAsia="zh-CN" w:bidi="ar-SA"/>
                          </w:rPr>
                        </m:ctrlPr>
                      </m:mPr>
                      <m:mr>
                        <m:e>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x</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2</m:t>
                              </m:r>
                              <m:ctrlPr>
                                <w:rPr>
                                  <w:rFonts w:hint="default" w:ascii="Cambria Math" w:hAnsi="Cambria Math" w:cstheme="minorBidi"/>
                                  <w:i/>
                                  <w:iCs/>
                                  <w:kern w:val="2"/>
                                  <w:sz w:val="21"/>
                                  <w:szCs w:val="24"/>
                                  <w:lang w:val="en-US" w:eastAsia="zh-CN" w:bidi="ar-SA"/>
                                </w:rPr>
                              </m:ctrlPr>
                            </m:sub>
                          </m:sSub>
                          <m:ctrlPr>
                            <w:rPr>
                              <w:rFonts w:hint="default" w:ascii="Cambria Math" w:hAnsi="Cambria Math" w:cstheme="minorBidi"/>
                              <w:i/>
                              <w:iCs/>
                              <w:kern w:val="2"/>
                              <w:sz w:val="21"/>
                              <w:szCs w:val="24"/>
                              <w:lang w:val="en-US" w:eastAsia="zh-CN" w:bidi="ar-SA"/>
                            </w:rPr>
                          </m:ctrlPr>
                        </m:e>
                      </m:mr>
                      <m:mr>
                        <m:e>
                          <m:m>
                            <m:mPr>
                              <m:mcs>
                                <m:mc>
                                  <m:mcPr>
                                    <m:count m:val="1"/>
                                    <m:mcJc m:val="center"/>
                                  </m:mcPr>
                                </m:mc>
                              </m:mcs>
                              <m:ctrlPr>
                                <w:rPr>
                                  <w:rFonts w:hint="default" w:ascii="Cambria Math" w:hAnsi="Cambria Math" w:cstheme="minorBidi"/>
                                  <w:i/>
                                  <w:iCs/>
                                  <w:kern w:val="2"/>
                                  <w:sz w:val="21"/>
                                  <w:szCs w:val="24"/>
                                  <w:lang w:val="en-US" w:eastAsia="zh-CN" w:bidi="ar-SA"/>
                                </w:rPr>
                              </m:ctrlPr>
                            </m:mPr>
                            <m:mr>
                              <m:e>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x</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3</m:t>
                                    </m:r>
                                    <m:ctrlPr>
                                      <w:rPr>
                                        <w:rFonts w:hint="default" w:ascii="Cambria Math" w:hAnsi="Cambria Math" w:cstheme="minorBidi"/>
                                        <w:i/>
                                        <w:iCs/>
                                        <w:kern w:val="2"/>
                                        <w:sz w:val="21"/>
                                        <w:szCs w:val="24"/>
                                        <w:lang w:val="en-US" w:eastAsia="zh-CN" w:bidi="ar-SA"/>
                                      </w:rPr>
                                    </m:ctrlPr>
                                  </m:sub>
                                </m:sSub>
                                <m:ctrlPr>
                                  <w:rPr>
                                    <w:rFonts w:hint="default" w:ascii="Cambria Math" w:hAnsi="Cambria Math" w:cstheme="minorBidi"/>
                                    <w:i/>
                                    <w:iCs/>
                                    <w:kern w:val="2"/>
                                    <w:sz w:val="21"/>
                                    <w:szCs w:val="24"/>
                                    <w:lang w:val="en-US" w:eastAsia="zh-CN" w:bidi="ar-SA"/>
                                  </w:rPr>
                                </m:ctrlPr>
                              </m:e>
                            </m:mr>
                            <m:mr>
                              <m:e>
                                <m:sSub>
                                  <m:sSubPr>
                                    <m:ctrlPr>
                                      <w:rPr>
                                        <w:rFonts w:hint="default" w:ascii="Cambria Math" w:hAnsi="Cambria Math" w:cstheme="minorBidi"/>
                                        <w:i/>
                                        <w:iCs/>
                                        <w:kern w:val="2"/>
                                        <w:sz w:val="21"/>
                                        <w:szCs w:val="24"/>
                                        <w:lang w:val="en-US" w:eastAsia="zh-CN" w:bidi="ar-SA"/>
                                      </w:rPr>
                                    </m:ctrlPr>
                                  </m:sSubPr>
                                  <m:e>
                                    <m:r>
                                      <m:rPr/>
                                      <w:rPr>
                                        <w:rFonts w:hint="default" w:ascii="Cambria Math" w:hAnsi="Cambria Math" w:cstheme="minorBidi"/>
                                        <w:kern w:val="2"/>
                                        <w:sz w:val="21"/>
                                        <w:szCs w:val="24"/>
                                        <w:lang w:val="en-US" w:eastAsia="zh-CN" w:bidi="ar-SA"/>
                                      </w:rPr>
                                      <m:t>x</m:t>
                                    </m:r>
                                    <m:ctrlPr>
                                      <w:rPr>
                                        <w:rFonts w:hint="default" w:ascii="Cambria Math" w:hAnsi="Cambria Math" w:cstheme="minorBidi"/>
                                        <w:i/>
                                        <w:iCs/>
                                        <w:kern w:val="2"/>
                                        <w:sz w:val="21"/>
                                        <w:szCs w:val="24"/>
                                        <w:lang w:val="en-US" w:eastAsia="zh-CN" w:bidi="ar-SA"/>
                                      </w:rPr>
                                    </m:ctrlPr>
                                  </m:e>
                                  <m:sub>
                                    <m:r>
                                      <m:rPr/>
                                      <w:rPr>
                                        <w:rFonts w:hint="default" w:ascii="Cambria Math" w:hAnsi="Cambria Math" w:cstheme="minorBidi"/>
                                        <w:kern w:val="2"/>
                                        <w:sz w:val="21"/>
                                        <w:szCs w:val="24"/>
                                        <w:lang w:val="en-US" w:eastAsia="zh-CN" w:bidi="ar-SA"/>
                                      </w:rPr>
                                      <m:t>4</m:t>
                                    </m:r>
                                    <m:ctrlPr>
                                      <w:rPr>
                                        <w:rFonts w:hint="default" w:ascii="Cambria Math" w:hAnsi="Cambria Math" w:cstheme="minorBidi"/>
                                        <w:i/>
                                        <w:iCs/>
                                        <w:kern w:val="2"/>
                                        <w:sz w:val="21"/>
                                        <w:szCs w:val="24"/>
                                        <w:lang w:val="en-US" w:eastAsia="zh-CN" w:bidi="ar-SA"/>
                                      </w:rPr>
                                    </m:ctrlPr>
                                  </m:sub>
                                </m:sSub>
                                <m:ctrlPr>
                                  <w:rPr>
                                    <w:rFonts w:hint="default" w:ascii="Cambria Math" w:hAnsi="Cambria Math" w:cstheme="minorBidi"/>
                                    <w:i/>
                                    <w:iCs/>
                                    <w:kern w:val="2"/>
                                    <w:sz w:val="21"/>
                                    <w:szCs w:val="24"/>
                                    <w:lang w:val="en-US" w:eastAsia="zh-CN" w:bidi="ar-SA"/>
                                  </w:rPr>
                                </m:ctrlPr>
                              </m:e>
                            </m:mr>
                          </m:m>
                          <m:ctrlPr>
                            <w:rPr>
                              <w:rFonts w:hint="default" w:ascii="Cambria Math" w:hAnsi="Cambria Math" w:cstheme="minorBidi"/>
                              <w:i/>
                              <w:iCs/>
                              <w:kern w:val="2"/>
                              <w:sz w:val="21"/>
                              <w:szCs w:val="24"/>
                              <w:lang w:val="en-US" w:eastAsia="zh-CN" w:bidi="ar-SA"/>
                            </w:rPr>
                          </m:ctrlPr>
                        </m:e>
                      </m:mr>
                    </m:m>
                    <m:ctrlPr>
                      <w:rPr>
                        <w:rFonts w:hint="default" w:ascii="Cambria Math" w:hAnsi="Cambria Math" w:cstheme="minorBidi"/>
                        <w:i/>
                        <w:iCs/>
                        <w:kern w:val="2"/>
                        <w:sz w:val="21"/>
                        <w:szCs w:val="24"/>
                        <w:lang w:val="en-US" w:eastAsia="zh-CN" w:bidi="ar-SA"/>
                      </w:rPr>
                    </m:ctrlPr>
                  </m:e>
                </m:mr>
              </m:m>
              <m:ctrlPr>
                <w:rPr>
                  <w:rFonts w:hint="default" w:ascii="Cambria Math" w:hAnsi="Cambria Math" w:cstheme="minorBidi"/>
                  <w:i/>
                  <w:iCs/>
                  <w:kern w:val="2"/>
                  <w:sz w:val="21"/>
                  <w:szCs w:val="24"/>
                  <w:lang w:val="en-US" w:eastAsia="zh-CN" w:bidi="ar-SA"/>
                </w:rPr>
              </m:ctrlPr>
            </m:e>
          </m:d>
        </m:oMath>
      </m:oMathPara>
    </w:p>
    <w:p>
      <w:pPr>
        <w:widowControl w:val="0"/>
        <w:numPr>
          <w:ilvl w:val="0"/>
          <w:numId w:val="0"/>
        </w:numPr>
        <w:ind w:leftChars="0"/>
        <w:jc w:val="left"/>
        <w:rPr>
          <w:rFonts w:hint="eastAsia"/>
          <w:lang w:val="en-US" w:eastAsia="zh-CN"/>
        </w:rPr>
      </w:pPr>
      <w:r>
        <w:rPr>
          <w:rFonts w:hint="eastAsia"/>
          <w:lang w:val="en-US" w:eastAsia="zh-CN"/>
        </w:rPr>
        <w:t>如图所示计算新词K与各个词类中的</w:t>
      </w:r>
      <w:r>
        <w:rPr>
          <w:rFonts w:hint="eastAsia" w:hAnsi="Cambria Math"/>
          <w:i w:val="0"/>
          <w:vertAlign w:val="baseline"/>
          <w:lang w:val="en-US" w:eastAsia="zh-CN"/>
        </w:rPr>
        <w:t>综合距离</w:t>
      </w:r>
      <w:r>
        <w:rPr>
          <w:rFonts w:hint="eastAsia"/>
          <w:lang w:val="en-US" w:eastAsia="zh-CN"/>
        </w:rPr>
        <w:t>，将离K词最近的词类作为其词类自动标注，以判断新词属于哪一种级别的词。</w:t>
      </w:r>
    </w:p>
    <w:p>
      <w:pPr>
        <w:widowControl w:val="0"/>
        <w:numPr>
          <w:ilvl w:val="0"/>
          <w:numId w:val="0"/>
        </w:numPr>
        <w:ind w:leftChars="0"/>
        <w:jc w:val="center"/>
        <w:rPr>
          <w:rFonts w:hint="eastAsia"/>
          <w:lang w:val="en-US" w:eastAsia="zh-CN"/>
        </w:rPr>
      </w:pPr>
      <w:r>
        <w:drawing>
          <wp:inline distT="0" distB="0" distL="114300" distR="114300">
            <wp:extent cx="4064000" cy="3133090"/>
            <wp:effectExtent l="0" t="0" r="0" b="381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4064000" cy="3133090"/>
                    </a:xfrm>
                    <a:prstGeom prst="rect">
                      <a:avLst/>
                    </a:prstGeom>
                    <a:noFill/>
                    <a:ln>
                      <a:noFill/>
                    </a:ln>
                  </pic:spPr>
                </pic:pic>
              </a:graphicData>
            </a:graphic>
          </wp:inline>
        </w:drawing>
      </w:r>
    </w:p>
    <w:p>
      <w:pPr>
        <w:widowControl w:val="0"/>
        <w:numPr>
          <w:ilvl w:val="0"/>
          <w:numId w:val="0"/>
        </w:numPr>
        <w:ind w:leftChars="0"/>
        <w:jc w:val="left"/>
        <w:rPr>
          <w:rFonts w:hint="eastAsia" w:eastAsiaTheme="minorEastAsia"/>
          <w:lang w:val="en-US" w:eastAsia="zh-CN"/>
        </w:rPr>
      </w:pPr>
      <w:r>
        <w:rPr>
          <w:rFonts w:hint="eastAsia"/>
          <w:lang w:val="en-US" w:eastAsia="zh-Hans"/>
        </w:rPr>
        <w:t>基于此方法</w:t>
      </w:r>
      <w:r>
        <w:rPr>
          <w:rFonts w:hint="default"/>
          <w:lang w:eastAsia="zh-Hans"/>
        </w:rPr>
        <w:t>，</w:t>
      </w:r>
      <w:r>
        <w:rPr>
          <w:rFonts w:hint="eastAsia"/>
          <w:lang w:val="en-US" w:eastAsia="zh-CN"/>
        </w:rPr>
        <w:t>可以实现</w:t>
      </w:r>
      <w:r>
        <w:rPr>
          <w:rFonts w:hint="eastAsia"/>
          <w:lang w:val="en-US" w:eastAsia="zh-Hans"/>
        </w:rPr>
        <w:t>对所有</w:t>
      </w:r>
      <w:r>
        <w:rPr>
          <w:rFonts w:hint="eastAsia"/>
          <w:lang w:val="en-US" w:eastAsia="zh-CN"/>
        </w:rPr>
        <w:t>未</w:t>
      </w:r>
      <w:r>
        <w:rPr>
          <w:rFonts w:hint="eastAsia"/>
          <w:lang w:val="en-US" w:eastAsia="zh-Hans"/>
        </w:rPr>
        <w:t>做标注</w:t>
      </w:r>
      <w:r>
        <w:rPr>
          <w:rFonts w:hint="eastAsia"/>
          <w:lang w:val="en-US" w:eastAsia="zh-CN"/>
        </w:rPr>
        <w:t>的</w:t>
      </w:r>
      <w:r>
        <w:rPr>
          <w:rFonts w:hint="eastAsia"/>
          <w:lang w:val="en-US" w:eastAsia="zh-Hans"/>
        </w:rPr>
        <w:t>词进行自动标注</w:t>
      </w:r>
      <w:r>
        <w:rPr>
          <w:rFonts w:hint="default"/>
          <w:lang w:eastAsia="zh-Hans"/>
        </w:rPr>
        <w:t>。</w:t>
      </w:r>
      <w:r>
        <w:rPr>
          <w:rFonts w:hint="eastAsia"/>
          <w:lang w:val="en-US" w:eastAsia="zh-CN"/>
        </w:rPr>
        <w:t xml:space="preserve"> </w:t>
      </w:r>
    </w:p>
    <w:p>
      <w:pPr>
        <w:widowControl w:val="0"/>
        <w:numPr>
          <w:ilvl w:val="0"/>
          <w:numId w:val="0"/>
        </w:numPr>
        <w:ind w:leftChars="0"/>
        <w:jc w:val="left"/>
        <w:rPr>
          <w:rFonts w:hint="default"/>
          <w:lang w:eastAsia="zh-Hans"/>
        </w:rPr>
      </w:pPr>
    </w:p>
    <w:p>
      <w:pPr>
        <w:widowControl w:val="0"/>
        <w:numPr>
          <w:ilvl w:val="0"/>
          <w:numId w:val="3"/>
        </w:numPr>
        <w:ind w:left="0" w:leftChars="0" w:firstLine="0" w:firstLineChars="0"/>
        <w:jc w:val="left"/>
        <w:rPr>
          <w:rFonts w:hint="eastAsia"/>
          <w:lang w:val="en-US" w:eastAsia="zh-CN"/>
        </w:rPr>
      </w:pPr>
      <w:r>
        <w:rPr>
          <w:rFonts w:hint="eastAsia"/>
          <w:lang w:val="en-US" w:eastAsia="zh-Hans"/>
        </w:rPr>
        <w:t>文本内容评价</w:t>
      </w:r>
      <w:r>
        <w:rPr>
          <w:rFonts w:hint="default"/>
          <w:sz w:val="18"/>
          <w:szCs w:val="21"/>
          <w:lang w:eastAsia="zh-Hans"/>
        </w:rPr>
        <w:t>（</w:t>
      </w:r>
      <w:r>
        <w:rPr>
          <w:rFonts w:hint="eastAsia"/>
          <w:sz w:val="18"/>
          <w:szCs w:val="21"/>
          <w:lang w:val="en-US" w:eastAsia="zh-Hans"/>
        </w:rPr>
        <w:t>这一模块针对不同的词类</w:t>
      </w:r>
      <w:r>
        <w:rPr>
          <w:rFonts w:hint="eastAsia"/>
          <w:sz w:val="18"/>
          <w:szCs w:val="21"/>
          <w:lang w:val="en-US" w:eastAsia="zh-CN"/>
        </w:rPr>
        <w:t>或不同等级的词</w:t>
      </w:r>
      <w:r>
        <w:rPr>
          <w:rFonts w:hint="eastAsia"/>
          <w:sz w:val="18"/>
          <w:szCs w:val="21"/>
          <w:lang w:val="en-US" w:eastAsia="zh-Hans"/>
        </w:rPr>
        <w:t>计算其分数</w:t>
      </w:r>
      <w:r>
        <w:rPr>
          <w:rFonts w:hint="default"/>
          <w:sz w:val="18"/>
          <w:szCs w:val="21"/>
          <w:lang w:eastAsia="zh-Hans"/>
        </w:rPr>
        <w:t>，</w:t>
      </w:r>
      <w:r>
        <w:rPr>
          <w:rFonts w:hint="eastAsia"/>
          <w:sz w:val="18"/>
          <w:szCs w:val="21"/>
          <w:lang w:val="en-US" w:eastAsia="zh-CN"/>
        </w:rPr>
        <w:t>以</w:t>
      </w:r>
      <w:r>
        <w:rPr>
          <w:rFonts w:hint="eastAsia"/>
          <w:sz w:val="18"/>
          <w:szCs w:val="21"/>
          <w:lang w:val="en-US" w:eastAsia="zh-Hans"/>
        </w:rPr>
        <w:t>暴力词库</w:t>
      </w:r>
      <w:r>
        <w:rPr>
          <w:rFonts w:hint="eastAsia"/>
          <w:sz w:val="18"/>
          <w:szCs w:val="21"/>
          <w:lang w:val="en-US" w:eastAsia="zh-CN"/>
        </w:rPr>
        <w:t>为例，可以分为不同等级的暴力词，这些词具有等级和程度上的差异，</w:t>
      </w:r>
      <w:r>
        <w:rPr>
          <w:rFonts w:hint="eastAsia"/>
          <w:sz w:val="18"/>
          <w:szCs w:val="21"/>
          <w:lang w:val="en-US" w:eastAsia="zh-Hans"/>
        </w:rPr>
        <w:t>可以计算词汇级</w:t>
      </w:r>
      <w:r>
        <w:rPr>
          <w:rFonts w:hint="default"/>
          <w:sz w:val="18"/>
          <w:szCs w:val="21"/>
          <w:lang w:eastAsia="zh-Hans"/>
        </w:rPr>
        <w:t>、</w:t>
      </w:r>
      <w:r>
        <w:rPr>
          <w:rFonts w:hint="eastAsia"/>
          <w:sz w:val="18"/>
          <w:szCs w:val="21"/>
          <w:lang w:val="en-US" w:eastAsia="zh-Hans"/>
        </w:rPr>
        <w:t>句子级</w:t>
      </w:r>
      <w:r>
        <w:rPr>
          <w:rFonts w:hint="default"/>
          <w:sz w:val="18"/>
          <w:szCs w:val="21"/>
          <w:lang w:eastAsia="zh-Hans"/>
        </w:rPr>
        <w:t>、</w:t>
      </w:r>
      <w:r>
        <w:rPr>
          <w:rFonts w:hint="eastAsia"/>
          <w:sz w:val="18"/>
          <w:szCs w:val="21"/>
          <w:lang w:val="en-US" w:eastAsia="zh-Hans"/>
        </w:rPr>
        <w:t>文章级</w:t>
      </w:r>
      <w:r>
        <w:rPr>
          <w:rFonts w:hint="default"/>
          <w:sz w:val="18"/>
          <w:szCs w:val="21"/>
          <w:lang w:eastAsia="zh-Hans"/>
        </w:rPr>
        <w:t>、</w:t>
      </w:r>
      <w:r>
        <w:rPr>
          <w:rFonts w:hint="eastAsia"/>
          <w:sz w:val="18"/>
          <w:szCs w:val="21"/>
          <w:lang w:val="en-US" w:eastAsia="zh-Hans"/>
        </w:rPr>
        <w:t>对象级的</w:t>
      </w:r>
      <w:r>
        <w:rPr>
          <w:rFonts w:hint="eastAsia"/>
          <w:sz w:val="18"/>
          <w:szCs w:val="21"/>
          <w:lang w:val="en-US" w:eastAsia="zh-CN"/>
        </w:rPr>
        <w:t>暴力程度分数；也可以</w:t>
      </w:r>
      <w:r>
        <w:rPr>
          <w:rFonts w:hint="eastAsia"/>
          <w:sz w:val="18"/>
          <w:szCs w:val="21"/>
          <w:lang w:val="en-US" w:eastAsia="zh-Hans"/>
        </w:rPr>
        <w:t>分为显性暴力词和隐形暴力词</w:t>
      </w:r>
      <w:r>
        <w:rPr>
          <w:rFonts w:hint="default"/>
          <w:sz w:val="18"/>
          <w:szCs w:val="21"/>
          <w:lang w:eastAsia="zh-Hans"/>
        </w:rPr>
        <w:t>，</w:t>
      </w:r>
      <w:r>
        <w:rPr>
          <w:rFonts w:hint="eastAsia"/>
          <w:sz w:val="18"/>
          <w:szCs w:val="21"/>
          <w:lang w:val="en-US" w:eastAsia="zh-Hans"/>
        </w:rPr>
        <w:t>这两类词没有等级或程度上的差异</w:t>
      </w:r>
      <w:r>
        <w:rPr>
          <w:rFonts w:hint="default"/>
          <w:sz w:val="18"/>
          <w:szCs w:val="21"/>
          <w:lang w:eastAsia="zh-Hans"/>
        </w:rPr>
        <w:t>，</w:t>
      </w:r>
      <w:r>
        <w:rPr>
          <w:rFonts w:hint="eastAsia"/>
          <w:sz w:val="18"/>
          <w:szCs w:val="21"/>
          <w:lang w:val="en-US" w:eastAsia="zh-Hans"/>
        </w:rPr>
        <w:t>可以计算词汇级</w:t>
      </w:r>
      <w:r>
        <w:rPr>
          <w:rFonts w:hint="default"/>
          <w:sz w:val="18"/>
          <w:szCs w:val="21"/>
          <w:lang w:eastAsia="zh-Hans"/>
        </w:rPr>
        <w:t>、</w:t>
      </w:r>
      <w:r>
        <w:rPr>
          <w:rFonts w:hint="eastAsia"/>
          <w:sz w:val="18"/>
          <w:szCs w:val="21"/>
          <w:lang w:val="en-US" w:eastAsia="zh-Hans"/>
        </w:rPr>
        <w:t>句子级</w:t>
      </w:r>
      <w:r>
        <w:rPr>
          <w:rFonts w:hint="default"/>
          <w:sz w:val="18"/>
          <w:szCs w:val="21"/>
          <w:lang w:eastAsia="zh-Hans"/>
        </w:rPr>
        <w:t>、</w:t>
      </w:r>
      <w:r>
        <w:rPr>
          <w:rFonts w:hint="eastAsia"/>
          <w:sz w:val="18"/>
          <w:szCs w:val="21"/>
          <w:lang w:val="en-US" w:eastAsia="zh-Hans"/>
        </w:rPr>
        <w:t>文章级</w:t>
      </w:r>
      <w:r>
        <w:rPr>
          <w:rFonts w:hint="default"/>
          <w:sz w:val="18"/>
          <w:szCs w:val="21"/>
          <w:lang w:eastAsia="zh-Hans"/>
        </w:rPr>
        <w:t>、</w:t>
      </w:r>
      <w:r>
        <w:rPr>
          <w:rFonts w:hint="eastAsia"/>
          <w:sz w:val="18"/>
          <w:szCs w:val="21"/>
          <w:lang w:val="en-US" w:eastAsia="zh-Hans"/>
        </w:rPr>
        <w:t>对象级的显性暴力分数和隐性暴力分数</w:t>
      </w:r>
      <w:r>
        <w:rPr>
          <w:rFonts w:hint="default"/>
          <w:sz w:val="18"/>
          <w:szCs w:val="21"/>
          <w:lang w:eastAsia="zh-Hans"/>
        </w:rPr>
        <w:t>）</w:t>
      </w:r>
    </w:p>
    <w:p>
      <w:pPr>
        <w:widowControl w:val="0"/>
        <w:numPr>
          <w:ilvl w:val="0"/>
          <w:numId w:val="0"/>
        </w:numPr>
        <w:ind w:leftChars="0"/>
        <w:jc w:val="left"/>
        <w:rPr>
          <w:rFonts w:hint="default"/>
          <w:lang w:val="en-US" w:eastAsia="zh-CN"/>
        </w:rPr>
      </w:pPr>
      <w:r>
        <w:rPr>
          <w:rFonts w:hint="eastAsia"/>
          <w:lang w:val="en-US" w:eastAsia="zh-CN"/>
        </w:rPr>
        <w:t>下面以暴力词库的分级为例子：</w:t>
      </w:r>
    </w:p>
    <w:p>
      <w:pPr>
        <w:widowControl w:val="0"/>
        <w:numPr>
          <w:ilvl w:val="1"/>
          <w:numId w:val="5"/>
        </w:numPr>
        <w:ind w:left="840" w:leftChars="0" w:hanging="420" w:firstLineChars="0"/>
        <w:jc w:val="left"/>
        <w:rPr>
          <w:rFonts w:hint="eastAsia"/>
          <w:u w:val="none"/>
          <w:lang w:val="en-US" w:eastAsia="zh-CN"/>
        </w:rPr>
      </w:pPr>
      <w:r>
        <w:rPr>
          <w:rFonts w:hint="eastAsia"/>
          <w:u w:val="none"/>
          <w:lang w:val="en-US" w:eastAsia="zh-CN"/>
        </w:rPr>
        <w:t>词汇级的暴力分数计算</w:t>
      </w:r>
    </w:p>
    <w:p>
      <w:pPr>
        <w:widowControl w:val="0"/>
        <w:numPr>
          <w:ilvl w:val="0"/>
          <w:numId w:val="0"/>
        </w:numPr>
        <w:ind w:leftChars="0"/>
        <w:jc w:val="left"/>
        <w:rPr>
          <w:rFonts w:hint="eastAsia"/>
          <w:b/>
          <w:bCs/>
          <w:u w:val="none"/>
          <w:lang w:val="en-US" w:eastAsia="zh-CN"/>
        </w:rPr>
      </w:pPr>
      <w:r>
        <w:rPr>
          <w:rFonts w:hint="eastAsia"/>
          <w:b/>
          <w:bCs/>
          <w:u w:val="none"/>
          <w:lang w:val="en-US" w:eastAsia="zh-CN"/>
        </w:rPr>
        <w:t>n是词库的等级数，可以表示为下面的内容：</w:t>
      </w:r>
    </w:p>
    <w:p>
      <w:pPr>
        <w:widowControl w:val="0"/>
        <w:numPr>
          <w:ilvl w:val="2"/>
          <w:numId w:val="5"/>
        </w:numPr>
        <w:ind w:left="1260" w:leftChars="0" w:hanging="420" w:firstLineChars="0"/>
        <w:jc w:val="left"/>
        <w:rPr>
          <w:rFonts w:hint="default"/>
          <w:lang w:val="en-US" w:eastAsia="zh-CN"/>
        </w:rPr>
      </w:pPr>
      <w:r>
        <w:rPr>
          <w:rFonts w:hint="eastAsia"/>
          <w:lang w:val="en-US" w:eastAsia="zh-CN"/>
        </w:rPr>
        <w:t>固定值法：根据定性的编码，对每次级别的词各设定一个分数，</w:t>
      </w:r>
      <m:oMath>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1</m:t>
            </m:r>
            <m:ctrlPr>
              <w:rPr>
                <w:rFonts w:ascii="Cambria Math" w:hAnsi="Cambria Math"/>
                <w:i/>
                <w:u w:val="none"/>
                <w:lang w:val="en-US"/>
              </w:rPr>
            </m:ctrlPr>
          </m:sub>
        </m:sSub>
        <m:r>
          <m:rPr/>
          <w:rPr>
            <w:rFonts w:hint="default" w:ascii="Cambria Math" w:hAnsi="Cambria Math"/>
            <w:u w:val="none"/>
            <w:lang w:val="en-US" w:eastAsia="zh-CN"/>
          </w:rPr>
          <m:t>&gt;</m:t>
        </m:r>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2</m:t>
            </m:r>
            <m:ctrlPr>
              <w:rPr>
                <w:rFonts w:ascii="Cambria Math" w:hAnsi="Cambria Math"/>
                <w:i/>
                <w:u w:val="none"/>
                <w:lang w:val="en-US"/>
              </w:rPr>
            </m:ctrlPr>
          </m:sub>
        </m:sSub>
        <m:r>
          <m:rPr/>
          <w:rPr>
            <w:rFonts w:hint="default" w:ascii="Cambria Math" w:hAnsi="Cambria Math"/>
            <w:u w:val="none"/>
            <w:lang w:val="en-US" w:eastAsia="zh-CN"/>
          </w:rPr>
          <m:t>&gt;</m:t>
        </m:r>
        <m:r>
          <m:rPr/>
          <w:rPr>
            <w:rFonts w:ascii="Cambria Math" w:hAnsi="Cambria Math"/>
            <w:u w:val="none"/>
            <w:lang w:val="en-US"/>
          </w:rPr>
          <m:t>…</m:t>
        </m:r>
        <m:r>
          <m:rPr/>
          <w:rPr>
            <w:rFonts w:hint="default" w:ascii="Cambria Math" w:hAnsi="Cambria Math"/>
            <w:u w:val="none"/>
            <w:lang w:val="en-US" w:eastAsia="zh-CN"/>
          </w:rPr>
          <m:t>&gt;</m:t>
        </m:r>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n</m:t>
            </m:r>
            <m:ctrlPr>
              <w:rPr>
                <w:rFonts w:ascii="Cambria Math" w:hAnsi="Cambria Math"/>
                <w:i/>
                <w:u w:val="none"/>
                <w:lang w:val="en-US"/>
              </w:rPr>
            </m:ctrlPr>
          </m:sub>
        </m:sSub>
      </m:oMath>
      <w:r>
        <w:rPr>
          <w:rFonts w:hint="eastAsia"/>
          <w:lang w:val="en-US" w:eastAsia="zh-CN"/>
        </w:rPr>
        <w:t>：</w:t>
      </w:r>
      <w:r>
        <w:commentReference w:id="2"/>
      </w:r>
      <w:r>
        <w:rPr>
          <w:rFonts w:hint="eastAsia"/>
          <w:lang w:eastAsia="zh-CN"/>
        </w:rPr>
        <w:t>（如果n是分类的类别的画，则每一个级别固定同一个分数。）</w:t>
      </w:r>
    </w:p>
    <w:p>
      <w:pPr>
        <w:widowControl w:val="0"/>
        <w:numPr>
          <w:ilvl w:val="2"/>
          <w:numId w:val="5"/>
        </w:numPr>
        <w:ind w:left="1260" w:leftChars="0" w:hanging="420" w:firstLineChars="0"/>
        <w:jc w:val="left"/>
        <w:rPr>
          <w:rFonts w:hint="default"/>
          <w:lang w:val="en-US" w:eastAsia="zh-CN"/>
        </w:rPr>
      </w:pPr>
      <w:r>
        <w:rPr>
          <w:rFonts w:hint="eastAsia"/>
          <w:lang w:val="en-US" w:eastAsia="zh-CN"/>
        </w:rPr>
        <w:t>随机值法（为了更准确地描述不同级之间的严重程度关系）</w:t>
      </w:r>
    </w:p>
    <w:p>
      <w:pPr>
        <w:widowControl w:val="0"/>
        <w:numPr>
          <w:ilvl w:val="0"/>
          <w:numId w:val="0"/>
        </w:numPr>
        <w:ind w:left="420" w:leftChars="0"/>
        <w:jc w:val="left"/>
        <w:rPr>
          <w:rFonts w:hint="default"/>
          <w:lang w:val="en-US" w:eastAsia="zh-CN"/>
        </w:rPr>
      </w:pPr>
      <w:r>
        <w:rPr>
          <w:rFonts w:hint="eastAsia"/>
          <w:lang w:val="en-US" w:eastAsia="zh-CN"/>
        </w:rPr>
        <w:t>使用正态分布随机初始化n个</w:t>
      </w:r>
      <m:oMath>
        <m:r>
          <m:rPr/>
          <w:rPr>
            <w:rFonts w:ascii="Cambria Math" w:hAnsi="Cambria Math"/>
            <w:u w:val="none"/>
            <w:lang w:val="en-US"/>
          </w:rPr>
          <m:t>δ</m:t>
        </m:r>
      </m:oMath>
      <w:r>
        <w:rPr>
          <w:rFonts w:hint="eastAsia" w:hAnsi="Cambria Math"/>
          <w:i w:val="0"/>
          <w:u w:val="none"/>
          <w:lang w:val="en-US" w:eastAsia="zh-CN"/>
        </w:rPr>
        <w:t>的</w:t>
      </w:r>
      <w:r>
        <w:rPr>
          <w:rFonts w:hint="eastAsia"/>
          <w:lang w:val="en-US" w:eastAsia="zh-CN"/>
        </w:rPr>
        <w:t>初始值，用以表示该词的分数：</w:t>
      </w:r>
    </w:p>
    <w:p>
      <w:pPr>
        <w:widowControl w:val="0"/>
        <w:numPr>
          <w:ilvl w:val="0"/>
          <w:numId w:val="0"/>
        </w:numPr>
        <w:ind w:leftChars="0"/>
        <w:jc w:val="left"/>
        <w:rPr>
          <w:rFonts w:hint="eastAsia" w:hAnsi="Cambria Math" w:eastAsiaTheme="minorEastAsia"/>
          <w:i/>
          <w:iCs w:val="0"/>
          <w:u w:val="none"/>
          <w:lang w:val="en-US" w:eastAsia="zh-CN"/>
        </w:rPr>
      </w:pPr>
      <m:oMathPara>
        <m:oMath>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1</m:t>
              </m:r>
              <m:ctrlPr>
                <w:rPr>
                  <w:rFonts w:ascii="Cambria Math" w:hAnsi="Cambria Math"/>
                  <w:i/>
                  <w:iCs w:val="0"/>
                  <w:u w:val="none"/>
                  <w:lang w:val="en-US"/>
                </w:rPr>
              </m:ctrlPr>
            </m:sub>
          </m:sSub>
          <m:r>
            <m:rPr/>
            <w:rPr>
              <w:rFonts w:hint="default" w:ascii="Cambria Math" w:hAnsi="Cambria Math"/>
              <w:u w:val="none"/>
              <w:lang w:val="en-US" w:eastAsia="zh-CN"/>
            </w:rPr>
            <m:t>=</m:t>
          </m:r>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11</m:t>
              </m:r>
              <m:ctrlPr>
                <w:rPr>
                  <w:rFonts w:hint="default" w:ascii="Cambria Math" w:hAnsi="Cambria Math"/>
                  <w:i/>
                  <w:iCs w:val="0"/>
                  <w:u w:val="none"/>
                  <w:lang w:val="en-US" w:eastAsia="zh-CN"/>
                </w:rPr>
              </m:ctrlPr>
            </m:sub>
          </m:sSub>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1</m:t>
              </m:r>
              <m:ctrlPr>
                <w:rPr>
                  <w:rFonts w:ascii="Cambria Math" w:hAnsi="Cambria Math"/>
                  <w:i/>
                  <w:iCs w:val="0"/>
                  <w:u w:val="none"/>
                  <w:lang w:val="en-US"/>
                </w:rPr>
              </m:ctrlPr>
            </m:sub>
          </m:sSub>
          <m:r>
            <m:rPr/>
            <w:rPr>
              <w:rFonts w:hint="default" w:ascii="Cambria Math" w:hAnsi="Cambria Math"/>
              <w:u w:val="none"/>
              <w:lang w:val="en-US" w:eastAsia="zh-CN"/>
            </w:rPr>
            <m:t>+</m:t>
          </m:r>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12</m:t>
              </m:r>
              <m:ctrlPr>
                <w:rPr>
                  <w:rFonts w:hint="default" w:ascii="Cambria Math" w:hAnsi="Cambria Math"/>
                  <w:i/>
                  <w:iCs w:val="0"/>
                  <w:u w:val="none"/>
                  <w:lang w:val="en-US" w:eastAsia="zh-CN"/>
                </w:rPr>
              </m:ctrlPr>
            </m:sub>
          </m:sSub>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2</m:t>
              </m:r>
              <m:ctrlPr>
                <w:rPr>
                  <w:rFonts w:ascii="Cambria Math" w:hAnsi="Cambria Math"/>
                  <w:i/>
                  <w:iCs w:val="0"/>
                  <w:u w:val="none"/>
                  <w:lang w:val="en-US"/>
                </w:rPr>
              </m:ctrlPr>
            </m:sub>
          </m:sSub>
          <m:r>
            <m:rPr/>
            <w:rPr>
              <w:rFonts w:hint="default" w:ascii="Cambria Math" w:hAnsi="Cambria Math"/>
              <w:u w:val="none"/>
              <w:lang w:val="en-US" w:eastAsia="zh-CN"/>
            </w:rPr>
            <m:t>+</m:t>
          </m:r>
          <m:r>
            <m:rPr/>
            <w:rPr>
              <w:rFonts w:ascii="Cambria Math" w:hAnsi="Cambria Math"/>
              <w:u w:val="none"/>
              <w:lang w:val="en-US"/>
            </w:rPr>
            <m:t>…</m:t>
          </m:r>
          <m:r>
            <m:rPr/>
            <w:rPr>
              <w:rFonts w:hint="default" w:ascii="Cambria Math" w:hAnsi="Cambria Math"/>
              <w:u w:val="none"/>
              <w:lang w:val="en-US" w:eastAsia="zh-CN"/>
            </w:rPr>
            <m:t>+</m:t>
          </m:r>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1n</m:t>
              </m:r>
              <m:ctrlPr>
                <w:rPr>
                  <w:rFonts w:hint="default" w:ascii="Cambria Math" w:hAnsi="Cambria Math"/>
                  <w:i/>
                  <w:iCs w:val="0"/>
                  <w:u w:val="none"/>
                  <w:lang w:val="en-US" w:eastAsia="zh-CN"/>
                </w:rPr>
              </m:ctrlPr>
            </m:sub>
          </m:sSub>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n</m:t>
              </m:r>
              <m:ctrlPr>
                <w:rPr>
                  <w:rFonts w:ascii="Cambria Math" w:hAnsi="Cambria Math"/>
                  <w:i/>
                  <w:iCs w:val="0"/>
                  <w:u w:val="none"/>
                  <w:lang w:val="en-US"/>
                </w:rPr>
              </m:ctrlPr>
            </m:sub>
          </m:sSub>
        </m:oMath>
      </m:oMathPara>
    </w:p>
    <w:p>
      <w:pPr>
        <w:widowControl w:val="0"/>
        <w:numPr>
          <w:ilvl w:val="0"/>
          <w:numId w:val="0"/>
        </w:numPr>
        <w:ind w:leftChars="0"/>
        <w:jc w:val="left"/>
        <w:rPr>
          <w:rFonts w:hAnsi="Cambria Math"/>
          <w:i/>
          <w:iCs w:val="0"/>
          <w:u w:val="none"/>
          <w:lang w:val="en-US"/>
        </w:rPr>
      </w:pPr>
      <m:oMathPara>
        <m:oMath>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2</m:t>
              </m:r>
              <m:ctrlPr>
                <w:rPr>
                  <w:rFonts w:ascii="Cambria Math" w:hAnsi="Cambria Math"/>
                  <w:i/>
                  <w:iCs w:val="0"/>
                  <w:u w:val="none"/>
                  <w:lang w:val="en-US"/>
                </w:rPr>
              </m:ctrlPr>
            </m:sub>
          </m:sSub>
          <m:r>
            <m:rPr/>
            <w:rPr>
              <w:rFonts w:hint="default" w:ascii="Cambria Math" w:hAnsi="Cambria Math"/>
              <w:u w:val="none"/>
              <w:lang w:val="en-US" w:eastAsia="zh-CN"/>
            </w:rPr>
            <m:t>=</m:t>
          </m:r>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21</m:t>
              </m:r>
              <m:ctrlPr>
                <w:rPr>
                  <w:rFonts w:hint="default" w:ascii="Cambria Math" w:hAnsi="Cambria Math"/>
                  <w:i/>
                  <w:iCs w:val="0"/>
                  <w:u w:val="none"/>
                  <w:lang w:val="en-US" w:eastAsia="zh-CN"/>
                </w:rPr>
              </m:ctrlPr>
            </m:sub>
          </m:sSub>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1</m:t>
              </m:r>
              <m:ctrlPr>
                <w:rPr>
                  <w:rFonts w:ascii="Cambria Math" w:hAnsi="Cambria Math"/>
                  <w:i/>
                  <w:iCs w:val="0"/>
                  <w:u w:val="none"/>
                  <w:lang w:val="en-US"/>
                </w:rPr>
              </m:ctrlPr>
            </m:sub>
          </m:sSub>
          <m:r>
            <m:rPr/>
            <w:rPr>
              <w:rFonts w:hint="default" w:ascii="Cambria Math" w:hAnsi="Cambria Math"/>
              <w:u w:val="none"/>
              <w:lang w:val="en-US" w:eastAsia="zh-CN"/>
            </w:rPr>
            <m:t>+</m:t>
          </m:r>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22</m:t>
              </m:r>
              <m:ctrlPr>
                <w:rPr>
                  <w:rFonts w:hint="default" w:ascii="Cambria Math" w:hAnsi="Cambria Math"/>
                  <w:i/>
                  <w:iCs w:val="0"/>
                  <w:u w:val="none"/>
                  <w:lang w:val="en-US" w:eastAsia="zh-CN"/>
                </w:rPr>
              </m:ctrlPr>
            </m:sub>
          </m:sSub>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2</m:t>
              </m:r>
              <m:ctrlPr>
                <w:rPr>
                  <w:rFonts w:ascii="Cambria Math" w:hAnsi="Cambria Math"/>
                  <w:i/>
                  <w:iCs w:val="0"/>
                  <w:u w:val="none"/>
                  <w:lang w:val="en-US"/>
                </w:rPr>
              </m:ctrlPr>
            </m:sub>
          </m:sSub>
          <m:r>
            <m:rPr/>
            <w:rPr>
              <w:rFonts w:hint="default" w:ascii="Cambria Math" w:hAnsi="Cambria Math"/>
              <w:u w:val="none"/>
              <w:lang w:val="en-US" w:eastAsia="zh-CN"/>
            </w:rPr>
            <m:t>+</m:t>
          </m:r>
          <m:r>
            <m:rPr/>
            <w:rPr>
              <w:rFonts w:ascii="Cambria Math" w:hAnsi="Cambria Math"/>
              <w:u w:val="none"/>
              <w:lang w:val="en-US"/>
            </w:rPr>
            <m:t>…</m:t>
          </m:r>
          <m:r>
            <m:rPr/>
            <w:rPr>
              <w:rFonts w:hint="default" w:ascii="Cambria Math" w:hAnsi="Cambria Math"/>
              <w:u w:val="none"/>
              <w:lang w:val="en-US" w:eastAsia="zh-CN"/>
            </w:rPr>
            <m:t>+</m:t>
          </m:r>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2n</m:t>
              </m:r>
              <m:ctrlPr>
                <w:rPr>
                  <w:rFonts w:hint="default" w:ascii="Cambria Math" w:hAnsi="Cambria Math"/>
                  <w:i/>
                  <w:iCs w:val="0"/>
                  <w:u w:val="none"/>
                  <w:lang w:val="en-US" w:eastAsia="zh-CN"/>
                </w:rPr>
              </m:ctrlPr>
            </m:sub>
          </m:sSub>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n</m:t>
              </m:r>
              <m:ctrlPr>
                <w:rPr>
                  <w:rFonts w:ascii="Cambria Math" w:hAnsi="Cambria Math"/>
                  <w:i/>
                  <w:iCs w:val="0"/>
                  <w:u w:val="none"/>
                  <w:lang w:val="en-US"/>
                </w:rPr>
              </m:ctrlPr>
            </m:sub>
          </m:sSub>
        </m:oMath>
      </m:oMathPara>
    </w:p>
    <w:p>
      <w:pPr>
        <w:widowControl w:val="0"/>
        <w:numPr>
          <w:ilvl w:val="0"/>
          <w:numId w:val="0"/>
        </w:numPr>
        <w:ind w:leftChars="0"/>
        <w:jc w:val="left"/>
        <w:rPr>
          <w:rFonts w:hint="eastAsia" w:hAnsi="Cambria Math"/>
          <w:i/>
          <w:iCs w:val="0"/>
          <w:u w:val="none"/>
          <w:lang w:val="en-US" w:eastAsia="zh-CN"/>
        </w:rPr>
      </w:pPr>
      <m:oMathPara>
        <m:oMath>
          <m:r>
            <m:rPr/>
            <w:rPr>
              <w:rFonts w:ascii="Cambria Math" w:hAnsi="Cambria Math"/>
              <w:u w:val="none"/>
              <w:lang w:val="en-US"/>
            </w:rPr>
            <m:t>…</m:t>
          </m:r>
        </m:oMath>
      </m:oMathPara>
    </w:p>
    <w:p>
      <w:pPr>
        <w:widowControl w:val="0"/>
        <w:numPr>
          <w:ilvl w:val="0"/>
          <w:numId w:val="0"/>
        </w:numPr>
        <w:ind w:leftChars="0"/>
        <w:jc w:val="left"/>
        <w:rPr>
          <w:rFonts w:hint="eastAsia" w:eastAsiaTheme="minorEastAsia"/>
          <w:u w:val="single"/>
          <w:lang w:val="en-US" w:eastAsia="zh-CN"/>
        </w:rPr>
      </w:pPr>
      <m:oMathPara>
        <m:oMath>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n</m:t>
              </m:r>
              <m:ctrlPr>
                <w:rPr>
                  <w:rFonts w:ascii="Cambria Math" w:hAnsi="Cambria Math"/>
                  <w:i/>
                  <w:iCs w:val="0"/>
                  <w:u w:val="none"/>
                  <w:lang w:val="en-US"/>
                </w:rPr>
              </m:ctrlPr>
            </m:sub>
          </m:sSub>
          <m:r>
            <m:rPr/>
            <w:rPr>
              <w:rFonts w:hint="default" w:ascii="Cambria Math" w:hAnsi="Cambria Math"/>
              <w:u w:val="none"/>
              <w:lang w:val="en-US" w:eastAsia="zh-CN"/>
            </w:rPr>
            <m:t>=</m:t>
          </m:r>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n1</m:t>
              </m:r>
              <m:ctrlPr>
                <w:rPr>
                  <w:rFonts w:hint="default" w:ascii="Cambria Math" w:hAnsi="Cambria Math"/>
                  <w:i/>
                  <w:iCs w:val="0"/>
                  <w:u w:val="none"/>
                  <w:lang w:val="en-US" w:eastAsia="zh-CN"/>
                </w:rPr>
              </m:ctrlPr>
            </m:sub>
          </m:sSub>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1</m:t>
              </m:r>
              <m:ctrlPr>
                <w:rPr>
                  <w:rFonts w:ascii="Cambria Math" w:hAnsi="Cambria Math"/>
                  <w:i/>
                  <w:iCs w:val="0"/>
                  <w:u w:val="none"/>
                  <w:lang w:val="en-US"/>
                </w:rPr>
              </m:ctrlPr>
            </m:sub>
          </m:sSub>
          <m:r>
            <m:rPr/>
            <w:rPr>
              <w:rFonts w:hint="default" w:ascii="Cambria Math" w:hAnsi="Cambria Math"/>
              <w:u w:val="none"/>
              <w:lang w:val="en-US" w:eastAsia="zh-CN"/>
            </w:rPr>
            <m:t>+</m:t>
          </m:r>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n2</m:t>
              </m:r>
              <m:ctrlPr>
                <w:rPr>
                  <w:rFonts w:hint="default" w:ascii="Cambria Math" w:hAnsi="Cambria Math"/>
                  <w:i/>
                  <w:iCs w:val="0"/>
                  <w:u w:val="none"/>
                  <w:lang w:val="en-US" w:eastAsia="zh-CN"/>
                </w:rPr>
              </m:ctrlPr>
            </m:sub>
          </m:sSub>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2</m:t>
              </m:r>
              <m:ctrlPr>
                <w:rPr>
                  <w:rFonts w:ascii="Cambria Math" w:hAnsi="Cambria Math"/>
                  <w:i/>
                  <w:iCs w:val="0"/>
                  <w:u w:val="none"/>
                  <w:lang w:val="en-US"/>
                </w:rPr>
              </m:ctrlPr>
            </m:sub>
          </m:sSub>
          <m:r>
            <m:rPr/>
            <w:rPr>
              <w:rFonts w:hint="default" w:ascii="Cambria Math" w:hAnsi="Cambria Math"/>
              <w:u w:val="none"/>
              <w:lang w:val="en-US" w:eastAsia="zh-CN"/>
            </w:rPr>
            <m:t>+</m:t>
          </m:r>
          <m:r>
            <m:rPr/>
            <w:rPr>
              <w:rFonts w:ascii="Cambria Math" w:hAnsi="Cambria Math"/>
              <w:u w:val="none"/>
              <w:lang w:val="en-US"/>
            </w:rPr>
            <m:t>…</m:t>
          </m:r>
          <m:r>
            <m:rPr/>
            <w:rPr>
              <w:rFonts w:hint="default" w:ascii="Cambria Math" w:hAnsi="Cambria Math"/>
              <w:u w:val="none"/>
              <w:lang w:val="en-US" w:eastAsia="zh-CN"/>
            </w:rPr>
            <m:t>+</m:t>
          </m:r>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nn</m:t>
              </m:r>
              <m:ctrlPr>
                <w:rPr>
                  <w:rFonts w:hint="default" w:ascii="Cambria Math" w:hAnsi="Cambria Math"/>
                  <w:i/>
                  <w:iCs w:val="0"/>
                  <w:u w:val="none"/>
                  <w:lang w:val="en-US" w:eastAsia="zh-CN"/>
                </w:rPr>
              </m:ctrlPr>
            </m:sub>
          </m:sSub>
          <m:sSub>
            <m:sSubPr>
              <m:ctrlPr>
                <w:rPr>
                  <w:rFonts w:ascii="Cambria Math" w:hAnsi="Cambria Math"/>
                  <w:i/>
                  <w:iCs w:val="0"/>
                  <w:u w:val="none"/>
                  <w:lang w:val="en-US"/>
                </w:rPr>
              </m:ctrlPr>
            </m:sSubPr>
            <m:e>
              <m:r>
                <m:rPr/>
                <w:rPr>
                  <w:rFonts w:hint="default" w:ascii="Cambria Math" w:hAnsi="Cambria Math"/>
                  <w:u w:val="none"/>
                  <w:lang w:val="en-US"/>
                </w:rPr>
                <m:t>δ</m:t>
              </m:r>
              <m:ctrlPr>
                <w:rPr>
                  <w:rFonts w:ascii="Cambria Math" w:hAnsi="Cambria Math"/>
                  <w:i/>
                  <w:iCs w:val="0"/>
                  <w:u w:val="none"/>
                  <w:lang w:val="en-US"/>
                </w:rPr>
              </m:ctrlPr>
            </m:e>
            <m:sub>
              <m:r>
                <m:rPr/>
                <w:rPr>
                  <w:rFonts w:hint="default" w:ascii="Cambria Math" w:hAnsi="Cambria Math"/>
                  <w:u w:val="none"/>
                  <w:lang w:val="en-US" w:eastAsia="zh-CN"/>
                </w:rPr>
                <m:t>n</m:t>
              </m:r>
              <m:ctrlPr>
                <w:rPr>
                  <w:rFonts w:ascii="Cambria Math" w:hAnsi="Cambria Math"/>
                  <w:i/>
                  <w:iCs w:val="0"/>
                  <w:u w:val="none"/>
                  <w:lang w:val="en-US"/>
                </w:rPr>
              </m:ctrlPr>
            </m:sub>
          </m:sSub>
        </m:oMath>
      </m:oMathPara>
    </w:p>
    <w:p>
      <w:pPr>
        <w:widowControl w:val="0"/>
        <w:numPr>
          <w:ilvl w:val="0"/>
          <w:numId w:val="0"/>
        </w:numPr>
        <w:ind w:leftChars="0"/>
        <w:jc w:val="left"/>
        <w:rPr>
          <w:rFonts w:hint="eastAsia"/>
          <w:u w:val="none"/>
          <w:lang w:val="en-US" w:eastAsia="zh-CN"/>
        </w:rPr>
      </w:pPr>
      <w:r>
        <w:rPr>
          <w:rFonts w:hint="eastAsia"/>
          <w:u w:val="none"/>
          <w:lang w:val="en-US" w:eastAsia="zh-CN"/>
        </w:rPr>
        <w:t xml:space="preserve">其权重可以记为下面的矩阵： </w:t>
      </w:r>
    </w:p>
    <w:p>
      <w:pPr>
        <w:widowControl w:val="0"/>
        <w:numPr>
          <w:ilvl w:val="0"/>
          <w:numId w:val="0"/>
        </w:numPr>
        <w:ind w:leftChars="0"/>
        <w:jc w:val="left"/>
        <w:rPr>
          <w:rFonts w:hint="eastAsia" w:eastAsiaTheme="minorEastAsia"/>
          <w:u w:val="none"/>
          <w:lang w:val="en-US" w:eastAsia="zh-CN"/>
        </w:rPr>
      </w:pPr>
      <m:oMathPara>
        <m:oMath>
          <m:d>
            <m:dPr>
              <m:begChr m:val="["/>
              <m:endChr m:val="]"/>
              <m:ctrlPr>
                <w:rPr>
                  <w:rFonts w:ascii="Cambria Math" w:hAnsi="Cambria Math"/>
                  <w:i/>
                  <w:iCs w:val="0"/>
                  <w:u w:val="none"/>
                  <w:lang w:val="en-US"/>
                </w:rPr>
              </m:ctrlPr>
            </m:dPr>
            <m:e>
              <m:m>
                <m:mPr>
                  <m:mcs>
                    <m:mc>
                      <m:mcPr>
                        <m:count m:val="3"/>
                        <m:mcJc m:val="center"/>
                      </m:mcPr>
                    </m:mc>
                  </m:mcs>
                  <m:ctrlPr>
                    <w:rPr>
                      <w:rFonts w:ascii="Cambria Math" w:hAnsi="Cambria Math"/>
                      <w:i/>
                      <w:iCs w:val="0"/>
                      <w:u w:val="none"/>
                      <w:lang w:val="en-US"/>
                    </w:rPr>
                  </m:ctrlPr>
                </m:mPr>
                <m:mr>
                  <m:e>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11</m:t>
                        </m:r>
                        <m:ctrlPr>
                          <w:rPr>
                            <w:rFonts w:hint="default" w:ascii="Cambria Math" w:hAnsi="Cambria Math"/>
                            <w:i/>
                            <w:iCs w:val="0"/>
                            <w:u w:val="none"/>
                            <w:lang w:val="en-US" w:eastAsia="zh-CN"/>
                          </w:rPr>
                        </m:ctrlPr>
                      </m:sub>
                    </m:sSub>
                    <m:ctrlPr>
                      <w:rPr>
                        <w:rFonts w:ascii="Cambria Math" w:hAnsi="Cambria Math"/>
                        <w:i/>
                        <w:iCs w:val="0"/>
                        <w:u w:val="none"/>
                        <w:lang w:val="en-US"/>
                      </w:rPr>
                    </m:ctrlPr>
                  </m:e>
                  <m:e>
                    <m:r>
                      <m:rPr/>
                      <w:rPr>
                        <w:rFonts w:ascii="Cambria Math" w:hAnsi="Cambria Math"/>
                        <w:u w:val="none"/>
                        <w:lang w:val="en-US"/>
                      </w:rPr>
                      <m:t>…</m:t>
                    </m:r>
                    <m:ctrlPr>
                      <w:rPr>
                        <w:rFonts w:ascii="Cambria Math" w:hAnsi="Cambria Math"/>
                        <w:i/>
                        <w:iCs w:val="0"/>
                        <w:u w:val="none"/>
                        <w:lang w:val="en-US"/>
                      </w:rPr>
                    </m:ctrlPr>
                  </m:e>
                  <m:e>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1n</m:t>
                        </m:r>
                        <m:ctrlPr>
                          <w:rPr>
                            <w:rFonts w:hint="default" w:ascii="Cambria Math" w:hAnsi="Cambria Math"/>
                            <w:i/>
                            <w:iCs w:val="0"/>
                            <w:u w:val="none"/>
                            <w:lang w:val="en-US" w:eastAsia="zh-CN"/>
                          </w:rPr>
                        </m:ctrlPr>
                      </m:sub>
                    </m:sSub>
                    <m:ctrlPr>
                      <w:rPr>
                        <w:rFonts w:ascii="Cambria Math" w:hAnsi="Cambria Math"/>
                        <w:i/>
                        <w:iCs w:val="0"/>
                        <w:u w:val="none"/>
                        <w:lang w:val="en-US"/>
                      </w:rPr>
                    </m:ctrlPr>
                  </m:e>
                </m:mr>
                <m:mr>
                  <m:e>
                    <m:r>
                      <m:rPr/>
                      <w:rPr>
                        <w:rFonts w:ascii="Cambria Math" w:hAnsi="Cambria Math"/>
                        <w:u w:val="none"/>
                        <w:lang w:val="en-US"/>
                      </w:rPr>
                      <m:t>…</m:t>
                    </m:r>
                    <m:ctrlPr>
                      <w:rPr>
                        <w:rFonts w:ascii="Cambria Math" w:hAnsi="Cambria Math"/>
                        <w:i/>
                        <w:iCs w:val="0"/>
                        <w:u w:val="none"/>
                        <w:lang w:val="en-US"/>
                      </w:rPr>
                    </m:ctrlPr>
                  </m:e>
                  <m:e>
                    <m:r>
                      <m:rPr/>
                      <w:rPr>
                        <w:rFonts w:ascii="Cambria Math" w:hAnsi="Cambria Math"/>
                        <w:u w:val="none"/>
                        <w:lang w:val="en-US"/>
                      </w:rPr>
                      <m:t>…</m:t>
                    </m:r>
                    <m:ctrlPr>
                      <w:rPr>
                        <w:rFonts w:ascii="Cambria Math" w:hAnsi="Cambria Math"/>
                        <w:i/>
                        <w:iCs w:val="0"/>
                        <w:u w:val="none"/>
                        <w:lang w:val="en-US"/>
                      </w:rPr>
                    </m:ctrlPr>
                  </m:e>
                  <m:e>
                    <m:r>
                      <m:rPr/>
                      <w:rPr>
                        <w:rFonts w:ascii="Cambria Math" w:hAnsi="Cambria Math"/>
                        <w:u w:val="none"/>
                        <w:lang w:val="en-US"/>
                      </w:rPr>
                      <m:t>…</m:t>
                    </m:r>
                    <m:ctrlPr>
                      <w:rPr>
                        <w:rFonts w:ascii="Cambria Math" w:hAnsi="Cambria Math"/>
                        <w:i/>
                        <w:iCs w:val="0"/>
                        <w:u w:val="none"/>
                        <w:lang w:val="en-US"/>
                      </w:rPr>
                    </m:ctrlPr>
                  </m:e>
                </m:mr>
                <m:mr>
                  <m:e>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n1</m:t>
                        </m:r>
                        <m:ctrlPr>
                          <w:rPr>
                            <w:rFonts w:hint="default" w:ascii="Cambria Math" w:hAnsi="Cambria Math"/>
                            <w:i/>
                            <w:iCs w:val="0"/>
                            <w:u w:val="none"/>
                            <w:lang w:val="en-US" w:eastAsia="zh-CN"/>
                          </w:rPr>
                        </m:ctrlPr>
                      </m:sub>
                    </m:sSub>
                    <m:ctrlPr>
                      <w:rPr>
                        <w:rFonts w:ascii="Cambria Math" w:hAnsi="Cambria Math"/>
                        <w:i/>
                        <w:iCs w:val="0"/>
                        <w:u w:val="none"/>
                        <w:lang w:val="en-US"/>
                      </w:rPr>
                    </m:ctrlPr>
                  </m:e>
                  <m:e>
                    <m:r>
                      <m:rPr/>
                      <w:rPr>
                        <w:rFonts w:ascii="Cambria Math" w:hAnsi="Cambria Math"/>
                        <w:u w:val="none"/>
                        <w:lang w:val="en-US"/>
                      </w:rPr>
                      <m:t>…</m:t>
                    </m:r>
                    <m:ctrlPr>
                      <w:rPr>
                        <w:rFonts w:ascii="Cambria Math" w:hAnsi="Cambria Math"/>
                        <w:i/>
                        <w:iCs w:val="0"/>
                        <w:u w:val="none"/>
                        <w:lang w:val="en-US"/>
                      </w:rPr>
                    </m:ctrlPr>
                  </m:e>
                  <m:e>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nn</m:t>
                        </m:r>
                        <m:ctrlPr>
                          <w:rPr>
                            <w:rFonts w:hint="default" w:ascii="Cambria Math" w:hAnsi="Cambria Math"/>
                            <w:i/>
                            <w:iCs w:val="0"/>
                            <w:u w:val="none"/>
                            <w:lang w:val="en-US" w:eastAsia="zh-CN"/>
                          </w:rPr>
                        </m:ctrlPr>
                      </m:sub>
                    </m:sSub>
                    <m:ctrlPr>
                      <w:rPr>
                        <w:rFonts w:ascii="Cambria Math" w:hAnsi="Cambria Math"/>
                        <w:i/>
                        <w:iCs w:val="0"/>
                        <w:u w:val="none"/>
                        <w:lang w:val="en-US"/>
                      </w:rPr>
                    </m:ctrlPr>
                  </m:e>
                </m:mr>
              </m:m>
              <m:ctrlPr>
                <w:rPr>
                  <w:rFonts w:ascii="Cambria Math" w:hAnsi="Cambria Math"/>
                  <w:i/>
                  <w:iCs w:val="0"/>
                  <w:u w:val="none"/>
                  <w:lang w:val="en-US"/>
                </w:rPr>
              </m:ctrlPr>
            </m:e>
          </m:d>
          <m:r>
            <m:rPr/>
            <w:rPr>
              <w:rFonts w:ascii="Cambria Math" w:hAnsi="Cambria Math"/>
              <w:u w:val="none"/>
              <w:lang w:val="en-US"/>
            </w:rPr>
            <m:t>→</m:t>
          </m:r>
          <m:d>
            <m:dPr>
              <m:begChr m:val="["/>
              <m:endChr m:val="]"/>
              <m:ctrlPr>
                <w:rPr>
                  <w:rFonts w:ascii="Cambria Math" w:hAnsi="Cambria Math"/>
                  <w:i/>
                  <w:iCs w:val="0"/>
                  <w:u w:val="none"/>
                  <w:lang w:val="en-US"/>
                </w:rPr>
              </m:ctrlPr>
            </m:dPr>
            <m:e>
              <m:m>
                <m:mPr>
                  <m:mcs>
                    <m:mc>
                      <m:mcPr>
                        <m:count m:val="3"/>
                        <m:mcJc m:val="center"/>
                      </m:mcPr>
                    </m:mc>
                  </m:mcs>
                  <m:ctrlPr>
                    <w:rPr>
                      <w:rFonts w:ascii="Cambria Math" w:hAnsi="Cambria Math"/>
                      <w:i/>
                      <w:iCs w:val="0"/>
                      <w:u w:val="none"/>
                      <w:lang w:val="en-US"/>
                    </w:rPr>
                  </m:ctrlPr>
                </m:mPr>
                <m:mr>
                  <m:e>
                    <m:r>
                      <m:rPr/>
                      <w:rPr>
                        <w:rFonts w:hint="default" w:ascii="Cambria Math" w:hAnsi="Cambria Math"/>
                        <w:u w:val="none"/>
                        <w:lang w:val="en-US" w:eastAsia="zh-CN"/>
                      </w:rPr>
                      <m:t>1</m:t>
                    </m:r>
                    <m:ctrlPr>
                      <w:rPr>
                        <w:rFonts w:ascii="Cambria Math" w:hAnsi="Cambria Math"/>
                        <w:i/>
                        <w:iCs w:val="0"/>
                        <w:u w:val="none"/>
                        <w:lang w:val="en-US"/>
                      </w:rPr>
                    </m:ctrlPr>
                  </m:e>
                  <m:e>
                    <m:r>
                      <m:rPr/>
                      <w:rPr>
                        <w:rFonts w:ascii="Cambria Math" w:hAnsi="Cambria Math"/>
                        <w:u w:val="none"/>
                        <w:lang w:val="en-US"/>
                      </w:rPr>
                      <m:t>…</m:t>
                    </m:r>
                    <m:ctrlPr>
                      <w:rPr>
                        <w:rFonts w:ascii="Cambria Math" w:hAnsi="Cambria Math"/>
                        <w:i/>
                        <w:iCs w:val="0"/>
                        <w:u w:val="none"/>
                        <w:lang w:val="en-US"/>
                      </w:rPr>
                    </m:ctrlPr>
                  </m:e>
                  <m:e>
                    <m:r>
                      <m:rPr/>
                      <w:rPr>
                        <w:rFonts w:hint="default" w:ascii="Cambria Math" w:hAnsi="Cambria Math"/>
                        <w:u w:val="none"/>
                        <w:lang w:val="en-US" w:eastAsia="zh-CN"/>
                      </w:rPr>
                      <m:t>1</m:t>
                    </m:r>
                    <m:ctrlPr>
                      <w:rPr>
                        <w:rFonts w:ascii="Cambria Math" w:hAnsi="Cambria Math"/>
                        <w:i/>
                        <w:iCs w:val="0"/>
                        <w:u w:val="none"/>
                        <w:lang w:val="en-US"/>
                      </w:rPr>
                    </m:ctrlPr>
                  </m:e>
                </m:mr>
                <m:mr>
                  <m:e>
                    <m:r>
                      <m:rPr/>
                      <w:rPr>
                        <w:rFonts w:ascii="Cambria Math" w:hAnsi="Cambria Math"/>
                        <w:u w:val="none"/>
                        <w:lang w:val="en-US"/>
                      </w:rPr>
                      <m:t>…</m:t>
                    </m:r>
                    <m:ctrlPr>
                      <w:rPr>
                        <w:rFonts w:ascii="Cambria Math" w:hAnsi="Cambria Math"/>
                        <w:i/>
                        <w:iCs w:val="0"/>
                        <w:u w:val="none"/>
                        <w:lang w:val="en-US"/>
                      </w:rPr>
                    </m:ctrlPr>
                  </m:e>
                  <m:e>
                    <m:r>
                      <m:rPr/>
                      <w:rPr>
                        <w:rFonts w:ascii="Cambria Math" w:hAnsi="Cambria Math"/>
                        <w:u w:val="none"/>
                        <w:lang w:val="en-US"/>
                      </w:rPr>
                      <m:t>…</m:t>
                    </m:r>
                    <m:ctrlPr>
                      <w:rPr>
                        <w:rFonts w:ascii="Cambria Math" w:hAnsi="Cambria Math"/>
                        <w:i/>
                        <w:iCs w:val="0"/>
                        <w:u w:val="none"/>
                        <w:lang w:val="en-US"/>
                      </w:rPr>
                    </m:ctrlPr>
                  </m:e>
                  <m:e>
                    <m:r>
                      <m:rPr/>
                      <w:rPr>
                        <w:rFonts w:ascii="Cambria Math" w:hAnsi="Cambria Math"/>
                        <w:u w:val="none"/>
                        <w:lang w:val="en-US"/>
                      </w:rPr>
                      <m:t>…</m:t>
                    </m:r>
                    <m:ctrlPr>
                      <w:rPr>
                        <w:rFonts w:ascii="Cambria Math" w:hAnsi="Cambria Math"/>
                        <w:i/>
                        <w:iCs w:val="0"/>
                        <w:u w:val="none"/>
                        <w:lang w:val="en-US"/>
                      </w:rPr>
                    </m:ctrlPr>
                  </m:e>
                </m:mr>
                <m:mr>
                  <m:e>
                    <m:r>
                      <m:rPr/>
                      <w:rPr>
                        <w:rFonts w:hint="default" w:ascii="Cambria Math" w:hAnsi="Cambria Math"/>
                        <w:u w:val="none"/>
                        <w:lang w:val="en-US" w:eastAsia="zh-CN"/>
                      </w:rPr>
                      <m:t>0</m:t>
                    </m:r>
                    <m:ctrlPr>
                      <w:rPr>
                        <w:rFonts w:ascii="Cambria Math" w:hAnsi="Cambria Math"/>
                        <w:i/>
                        <w:iCs w:val="0"/>
                        <w:u w:val="none"/>
                        <w:lang w:val="en-US"/>
                      </w:rPr>
                    </m:ctrlPr>
                  </m:e>
                  <m:e>
                    <m:r>
                      <m:rPr/>
                      <w:rPr>
                        <w:rFonts w:ascii="Cambria Math" w:hAnsi="Cambria Math"/>
                        <w:u w:val="none"/>
                        <w:lang w:val="en-US"/>
                      </w:rPr>
                      <m:t>…</m:t>
                    </m:r>
                    <m:ctrlPr>
                      <w:rPr>
                        <w:rFonts w:ascii="Cambria Math" w:hAnsi="Cambria Math"/>
                        <w:i/>
                        <w:iCs w:val="0"/>
                        <w:u w:val="none"/>
                        <w:lang w:val="en-US"/>
                      </w:rPr>
                    </m:ctrlPr>
                  </m:e>
                  <m:e>
                    <m:r>
                      <m:rPr/>
                      <w:rPr>
                        <w:rFonts w:hint="default" w:ascii="Cambria Math" w:hAnsi="Cambria Math"/>
                        <w:u w:val="none"/>
                        <w:lang w:val="en-US" w:eastAsia="zh-CN"/>
                      </w:rPr>
                      <m:t>1</m:t>
                    </m:r>
                    <m:ctrlPr>
                      <w:rPr>
                        <w:rFonts w:ascii="Cambria Math" w:hAnsi="Cambria Math"/>
                        <w:i/>
                        <w:iCs w:val="0"/>
                        <w:u w:val="none"/>
                        <w:lang w:val="en-US"/>
                      </w:rPr>
                    </m:ctrlPr>
                  </m:e>
                </m:mr>
              </m:m>
              <m:ctrlPr>
                <w:rPr>
                  <w:rFonts w:ascii="Cambria Math" w:hAnsi="Cambria Math"/>
                  <w:i/>
                  <w:iCs w:val="0"/>
                  <w:u w:val="none"/>
                  <w:lang w:val="en-US"/>
                </w:rPr>
              </m:ctrlPr>
            </m:e>
          </m:d>
        </m:oMath>
      </m:oMathPara>
    </w:p>
    <w:p>
      <w:pPr>
        <w:widowControl w:val="0"/>
        <w:numPr>
          <w:ilvl w:val="0"/>
          <w:numId w:val="0"/>
        </w:numPr>
        <w:ind w:leftChars="0"/>
        <w:jc w:val="left"/>
        <w:rPr>
          <w:rFonts w:hint="eastAsia" w:hAnsi="Cambria Math"/>
          <w:i w:val="0"/>
          <w:u w:val="none"/>
          <w:lang w:val="en-US" w:eastAsia="zh-CN"/>
        </w:rPr>
      </w:pPr>
      <w:r>
        <w:rPr>
          <w:rFonts w:hint="eastAsia"/>
          <w:u w:val="none"/>
          <w:lang w:val="en-US" w:eastAsia="zh-CN"/>
        </w:rPr>
        <w:t>保证矩阵中上三角部分的元素值大于等于1，自然地有</w:t>
      </w:r>
      <m:oMath>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1</m:t>
            </m:r>
            <m:ctrlPr>
              <w:rPr>
                <w:rFonts w:ascii="Cambria Math" w:hAnsi="Cambria Math"/>
                <w:i/>
                <w:u w:val="none"/>
                <w:lang w:val="en-US"/>
              </w:rPr>
            </m:ctrlPr>
          </m:sub>
        </m:sSub>
        <m:r>
          <m:rPr/>
          <w:rPr>
            <w:rFonts w:hint="default" w:ascii="Cambria Math" w:hAnsi="Cambria Math"/>
            <w:u w:val="none"/>
            <w:lang w:val="en-US" w:eastAsia="zh-CN"/>
          </w:rPr>
          <m:t>&gt;</m:t>
        </m:r>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2</m:t>
            </m:r>
            <m:ctrlPr>
              <w:rPr>
                <w:rFonts w:ascii="Cambria Math" w:hAnsi="Cambria Math"/>
                <w:i/>
                <w:u w:val="none"/>
                <w:lang w:val="en-US"/>
              </w:rPr>
            </m:ctrlPr>
          </m:sub>
        </m:sSub>
        <m:r>
          <m:rPr/>
          <w:rPr>
            <w:rFonts w:hint="default" w:ascii="Cambria Math" w:hAnsi="Cambria Math"/>
            <w:u w:val="none"/>
            <w:lang w:val="en-US" w:eastAsia="zh-CN"/>
          </w:rPr>
          <m:t>&gt;</m:t>
        </m:r>
        <m:r>
          <m:rPr/>
          <w:rPr>
            <w:rFonts w:ascii="Cambria Math" w:hAnsi="Cambria Math"/>
            <w:u w:val="none"/>
            <w:lang w:val="en-US"/>
          </w:rPr>
          <m:t>…</m:t>
        </m:r>
        <m:r>
          <m:rPr/>
          <w:rPr>
            <w:rFonts w:hint="default" w:ascii="Cambria Math" w:hAnsi="Cambria Math"/>
            <w:u w:val="none"/>
            <w:lang w:val="en-US" w:eastAsia="zh-CN"/>
          </w:rPr>
          <m:t>&gt;</m:t>
        </m:r>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n</m:t>
            </m:r>
            <m:ctrlPr>
              <w:rPr>
                <w:rFonts w:ascii="Cambria Math" w:hAnsi="Cambria Math"/>
                <w:i/>
                <w:u w:val="none"/>
                <w:lang w:val="en-US"/>
              </w:rPr>
            </m:ctrlPr>
          </m:sub>
        </m:sSub>
      </m:oMath>
      <w:r>
        <w:rPr>
          <w:rFonts w:hint="eastAsia" w:hAnsi="Cambria Math"/>
          <w:i w:val="0"/>
          <w:u w:val="none"/>
          <w:lang w:val="en-US" w:eastAsia="zh-CN"/>
        </w:rPr>
        <w:t>。</w:t>
      </w:r>
      <w:r>
        <w:rPr>
          <w:rFonts w:hint="eastAsia"/>
          <w:u w:val="none"/>
          <w:lang w:val="en-US" w:eastAsia="zh-CN"/>
        </w:rPr>
        <w:t>调整这些位置的元素值&gt;1，即可定义</w:t>
      </w:r>
      <m:oMath>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1</m:t>
            </m:r>
            <m:ctrlPr>
              <w:rPr>
                <w:rFonts w:ascii="Cambria Math" w:hAnsi="Cambria Math"/>
                <w:i/>
                <w:u w:val="none"/>
                <w:lang w:val="en-US"/>
              </w:rPr>
            </m:ctrlPr>
          </m:sub>
        </m:sSub>
        <m:sSub>
          <m:sSubPr>
            <m:ctrlPr>
              <w:rPr>
                <w:rFonts w:ascii="Cambria Math" w:hAnsi="Cambria Math"/>
                <w:i/>
                <w:u w:val="none"/>
                <w:lang w:val="en-US"/>
              </w:rPr>
            </m:ctrlPr>
          </m:sSubPr>
          <m:e>
            <m:r>
              <m:rPr/>
              <w:rPr>
                <w:rFonts w:hint="default" w:ascii="Cambria Math" w:hAnsi="Cambria Math"/>
                <w:u w:val="none"/>
                <w:lang w:val="en-US" w:eastAsia="zh-CN"/>
              </w:rPr>
              <m:t>,</m:t>
            </m:r>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2</m:t>
            </m:r>
            <m:ctrlPr>
              <w:rPr>
                <w:rFonts w:ascii="Cambria Math" w:hAnsi="Cambria Math"/>
                <w:i/>
                <w:u w:val="none"/>
                <w:lang w:val="en-US"/>
              </w:rPr>
            </m:ctrlPr>
          </m:sub>
        </m:sSub>
        <m:sSub>
          <m:sSubPr>
            <m:ctrlPr>
              <w:rPr>
                <w:rFonts w:ascii="Cambria Math" w:hAnsi="Cambria Math"/>
                <w:i/>
                <w:u w:val="none"/>
                <w:lang w:val="en-US"/>
              </w:rPr>
            </m:ctrlPr>
          </m:sSubPr>
          <m:e>
            <m:r>
              <m:rPr/>
              <w:rPr>
                <w:rFonts w:hint="default" w:ascii="Cambria Math" w:hAnsi="Cambria Math"/>
                <w:u w:val="none"/>
                <w:lang w:val="en-US" w:eastAsia="zh-CN"/>
              </w:rPr>
              <m:t>,</m:t>
            </m:r>
            <m:r>
              <m:rPr/>
              <w:rPr>
                <w:rFonts w:ascii="Cambria Math" w:hAnsi="Cambria Math"/>
                <w:u w:val="none"/>
                <w:lang w:val="en-US"/>
              </w:rPr>
              <m:t>…</m:t>
            </m:r>
            <m:r>
              <m:rPr/>
              <w:rPr>
                <w:rFonts w:hint="default" w:ascii="Cambria Math" w:hAnsi="Cambria Math"/>
                <w:u w:val="none"/>
                <w:lang w:val="en-US" w:eastAsia="zh-CN"/>
              </w:rPr>
              <m:t>,</m:t>
            </m:r>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n</m:t>
            </m:r>
            <m:ctrlPr>
              <w:rPr>
                <w:rFonts w:ascii="Cambria Math" w:hAnsi="Cambria Math"/>
                <w:i/>
                <w:u w:val="none"/>
                <w:lang w:val="en-US"/>
              </w:rPr>
            </m:ctrlPr>
          </m:sub>
        </m:sSub>
      </m:oMath>
      <w:r>
        <w:rPr>
          <w:rFonts w:hint="eastAsia" w:hAnsi="Cambria Math"/>
          <w:i w:val="0"/>
          <w:u w:val="none"/>
          <w:lang w:val="en-US" w:eastAsia="zh-CN"/>
        </w:rPr>
        <w:t>不同级别词严重程度的关系，</w:t>
      </w:r>
    </w:p>
    <w:p>
      <w:pPr>
        <w:widowControl w:val="0"/>
        <w:numPr>
          <w:ilvl w:val="1"/>
          <w:numId w:val="5"/>
        </w:numPr>
        <w:ind w:left="840" w:leftChars="0" w:hanging="420" w:firstLineChars="0"/>
        <w:jc w:val="left"/>
        <w:rPr>
          <w:rFonts w:hint="eastAsia"/>
          <w:u w:val="none"/>
          <w:lang w:val="en-US" w:eastAsia="zh-CN"/>
        </w:rPr>
      </w:pPr>
      <w:r>
        <w:rPr>
          <w:rFonts w:hint="eastAsia"/>
          <w:u w:val="none"/>
          <w:lang w:val="en-US" w:eastAsia="zh-CN"/>
        </w:rPr>
        <w:t>句子级的暴力分数计算</w:t>
      </w:r>
    </w:p>
    <w:p>
      <w:pPr>
        <w:widowControl w:val="0"/>
        <w:numPr>
          <w:ilvl w:val="0"/>
          <w:numId w:val="0"/>
        </w:numPr>
        <w:ind w:leftChars="0"/>
        <w:jc w:val="left"/>
        <w:rPr>
          <w:rFonts w:hint="eastAsia"/>
          <w:u w:val="none"/>
          <w:lang w:val="en-US" w:eastAsia="zh-CN"/>
        </w:rPr>
      </w:pPr>
      <w:r>
        <w:rPr>
          <w:rFonts w:hint="eastAsia"/>
          <w:u w:val="none"/>
          <w:lang w:val="en-US" w:eastAsia="zh-CN"/>
        </w:rPr>
        <w:t>句子级的暴力分数计算</w:t>
      </w:r>
      <w:r>
        <w:rPr>
          <w:rFonts w:hint="eastAsia"/>
          <w:lang w:val="en-US" w:eastAsia="zh-CN"/>
        </w:rPr>
        <w:t>可以表示为：</w:t>
      </w:r>
    </w:p>
    <w:p>
      <w:pPr>
        <w:widowControl w:val="0"/>
        <w:numPr>
          <w:ilvl w:val="0"/>
          <w:numId w:val="0"/>
        </w:numPr>
        <w:ind w:leftChars="0"/>
        <w:jc w:val="left"/>
        <w:rPr>
          <w:rFonts w:hint="eastAsia" w:hAnsi="Cambria Math"/>
          <w:i w:val="0"/>
          <w:u w:val="none"/>
          <w:lang w:val="en-US" w:eastAsia="zh-CN"/>
        </w:rPr>
      </w:pPr>
      <w:r>
        <w:rPr>
          <w:rFonts w:hint="eastAsia"/>
          <w:u w:val="none"/>
          <w:lang w:val="en-US" w:eastAsia="zh-CN"/>
        </w:rPr>
        <w:t>设有n个级类，</w:t>
      </w:r>
      <m:oMath>
        <m:sSub>
          <m:sSubPr>
            <m:ctrlPr>
              <w:rPr>
                <w:rFonts w:ascii="Cambria Math" w:hAnsi="Cambria Math"/>
                <w:i/>
                <w:u w:val="none"/>
                <w:lang w:val="en-US"/>
              </w:rPr>
            </m:ctrlPr>
          </m:sSubPr>
          <m:e>
            <m:r>
              <m:rPr/>
              <w:rPr>
                <w:rFonts w:ascii="Cambria Math" w:hAnsi="Cambria Math"/>
                <w:u w:val="none"/>
                <w:lang w:val="en-US"/>
              </w:rPr>
              <m:t>φ</m:t>
            </m:r>
            <m:ctrlPr>
              <w:rPr>
                <w:rFonts w:ascii="Cambria Math" w:hAnsi="Cambria Math"/>
                <w:i/>
                <w:u w:val="none"/>
                <w:lang w:val="en-US"/>
              </w:rPr>
            </m:ctrlPr>
          </m:e>
          <m:sub>
            <m:r>
              <m:rPr/>
              <w:rPr>
                <w:rFonts w:hint="default" w:ascii="Cambria Math" w:hAnsi="Cambria Math"/>
                <w:u w:val="none"/>
                <w:lang w:val="en-US" w:eastAsia="zh-CN"/>
              </w:rPr>
              <m:t>A</m:t>
            </m:r>
            <m:ctrlPr>
              <w:rPr>
                <w:rFonts w:ascii="Cambria Math" w:hAnsi="Cambria Math"/>
                <w:i/>
                <w:u w:val="none"/>
                <w:lang w:val="en-US"/>
              </w:rPr>
            </m:ctrlPr>
          </m:sub>
        </m:sSub>
      </m:oMath>
      <w:r>
        <w:rPr>
          <w:rFonts w:hint="eastAsia"/>
          <w:u w:val="none"/>
          <w:lang w:val="en-US" w:eastAsia="zh-CN"/>
        </w:rPr>
        <w:t>是该句子中A级词出现的次数，</w:t>
      </w:r>
      <m:oMath>
        <m:sSub>
          <m:sSubPr>
            <m:ctrlPr>
              <w:rPr>
                <w:rFonts w:ascii="Cambria Math" w:hAnsi="Cambria Math"/>
                <w:i/>
                <w:u w:val="none"/>
                <w:lang w:val="en-US"/>
              </w:rPr>
            </m:ctrlPr>
          </m:sSubPr>
          <m:e>
            <m:r>
              <m:rPr/>
              <w:rPr>
                <w:rFonts w:hint="default" w:ascii="Cambria Math" w:hAnsi="Cambria Math"/>
                <w:u w:val="none"/>
                <w:lang w:val="en-US" w:eastAsia="zh-CN"/>
              </w:rPr>
              <m:t>n</m:t>
            </m:r>
            <m:ctrlPr>
              <w:rPr>
                <w:rFonts w:ascii="Cambria Math" w:hAnsi="Cambria Math"/>
                <w:i/>
                <w:u w:val="none"/>
                <w:lang w:val="en-US"/>
              </w:rPr>
            </m:ctrlPr>
          </m:e>
          <m:sub>
            <m:r>
              <m:rPr/>
              <w:rPr>
                <w:rFonts w:hint="default" w:ascii="Cambria Math" w:hAnsi="Cambria Math"/>
                <w:u w:val="none"/>
                <w:lang w:val="en-US" w:eastAsia="zh-CN"/>
              </w:rPr>
              <m:t>A</m:t>
            </m:r>
            <m:ctrlPr>
              <w:rPr>
                <w:rFonts w:ascii="Cambria Math" w:hAnsi="Cambria Math"/>
                <w:i/>
                <w:u w:val="none"/>
                <w:lang w:val="en-US"/>
              </w:rPr>
            </m:ctrlPr>
          </m:sub>
        </m:sSub>
      </m:oMath>
      <w:r>
        <w:rPr>
          <w:rFonts w:hint="eastAsia"/>
          <w:u w:val="none"/>
          <w:lang w:val="en-US" w:eastAsia="zh-CN"/>
        </w:rPr>
        <w:t>是词汇级A类的暴力分数，</w:t>
      </w:r>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l</m:t>
            </m:r>
            <m:ctrlPr>
              <w:rPr>
                <w:rFonts w:hint="default" w:ascii="Cambria Math" w:hAnsi="Cambria Math"/>
                <w:i/>
                <w:u w:val="none"/>
                <w:lang w:val="en-US" w:eastAsia="zh-CN"/>
              </w:rPr>
            </m:ctrlPr>
          </m:e>
          <m:sub>
            <m:r>
              <m:rPr/>
              <w:rPr>
                <w:rFonts w:hint="default" w:ascii="Cambria Math" w:hAnsi="Cambria Math"/>
                <w:u w:val="none"/>
                <w:lang w:val="en-US" w:eastAsia="zh-CN"/>
              </w:rPr>
              <m:t>words</m:t>
            </m:r>
            <m:ctrlPr>
              <w:rPr>
                <w:rFonts w:hint="default" w:ascii="Cambria Math" w:hAnsi="Cambria Math"/>
                <w:i/>
                <w:u w:val="none"/>
                <w:lang w:val="en-US" w:eastAsia="zh-CN"/>
              </w:rPr>
            </m:ctrlPr>
          </m:sub>
        </m:sSub>
      </m:oMath>
      <w:r>
        <w:rPr>
          <w:rFonts w:hint="eastAsia" w:hAnsi="Cambria Math"/>
          <w:i w:val="0"/>
          <w:u w:val="none"/>
          <w:lang w:val="en-US" w:eastAsia="zh-CN"/>
        </w:rPr>
        <w:t>是句子长度，</w:t>
      </w:r>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C</m:t>
            </m:r>
            <m:ctrlPr>
              <w:rPr>
                <w:rFonts w:hint="default" w:ascii="Cambria Math" w:hAnsi="Cambria Math"/>
                <w:i/>
                <w:u w:val="none"/>
                <w:lang w:val="en-US" w:eastAsia="zh-CN"/>
              </w:rPr>
            </m:ctrlPr>
          </m:e>
          <m:sub>
            <m:r>
              <m:rPr/>
              <w:rPr>
                <w:rFonts w:hint="default" w:ascii="Cambria Math" w:hAnsi="Cambria Math"/>
                <w:u w:val="none"/>
                <w:lang w:val="en-US" w:eastAsia="zh-CN"/>
              </w:rPr>
              <m:t>A</m:t>
            </m:r>
            <m:ctrlPr>
              <w:rPr>
                <w:rFonts w:hint="default" w:ascii="Cambria Math" w:hAnsi="Cambria Math"/>
                <w:i/>
                <w:u w:val="none"/>
                <w:lang w:val="en-US" w:eastAsia="zh-CN"/>
              </w:rPr>
            </m:ctrlPr>
          </m:sub>
        </m:sSub>
      </m:oMath>
      <w:r>
        <w:rPr>
          <w:rFonts w:hint="eastAsia" w:hAnsi="Cambria Math"/>
          <w:i w:val="0"/>
          <w:u w:val="none"/>
          <w:lang w:val="en-US" w:eastAsia="zh-CN"/>
        </w:rPr>
        <w:t>是A词的词库个数，</w:t>
      </w:r>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C</m:t>
            </m:r>
            <m:ctrlPr>
              <w:rPr>
                <w:rFonts w:hint="default" w:ascii="Cambria Math" w:hAnsi="Cambria Math"/>
                <w:i/>
                <w:u w:val="none"/>
                <w:lang w:val="en-US" w:eastAsia="zh-CN"/>
              </w:rPr>
            </m:ctrlPr>
          </m:e>
          <m:sub>
            <m:r>
              <m:rPr/>
              <w:rPr>
                <w:rFonts w:hint="default" w:ascii="Cambria Math" w:hAnsi="Cambria Math"/>
                <w:u w:val="none"/>
                <w:lang w:val="en-US" w:eastAsia="zh-CN"/>
              </w:rPr>
              <m:t>words</m:t>
            </m:r>
            <m:ctrlPr>
              <w:rPr>
                <w:rFonts w:hint="default" w:ascii="Cambria Math" w:hAnsi="Cambria Math"/>
                <w:i/>
                <w:u w:val="none"/>
                <w:lang w:val="en-US" w:eastAsia="zh-CN"/>
              </w:rPr>
            </m:ctrlPr>
          </m:sub>
        </m:sSub>
      </m:oMath>
      <w:r>
        <w:rPr>
          <w:rFonts w:hint="eastAsia" w:hAnsi="Cambria Math"/>
          <w:i w:val="0"/>
          <w:u w:val="none"/>
          <w:lang w:val="en-US" w:eastAsia="zh-CN"/>
        </w:rPr>
        <w:t>是词库的总个数。</w:t>
      </w:r>
    </w:p>
    <w:p>
      <w:pPr>
        <w:widowControl w:val="0"/>
        <w:numPr>
          <w:ilvl w:val="0"/>
          <w:numId w:val="0"/>
        </w:numPr>
        <w:ind w:leftChars="0"/>
        <w:jc w:val="left"/>
        <w:rPr>
          <w:rFonts w:hint="eastAsia" w:hAnsi="Cambria Math"/>
          <w:i w:val="0"/>
          <w:u w:val="none"/>
          <w:lang w:val="en-US" w:eastAsia="zh-CN"/>
        </w:rPr>
      </w:pPr>
      <w:r>
        <w:rPr>
          <w:rFonts w:hint="eastAsia" w:hAnsi="Cambria Math"/>
          <w:i w:val="0"/>
          <w:u w:val="none"/>
          <w:lang w:val="en-US" w:eastAsia="zh-CN"/>
        </w:rPr>
        <w:t>以A类词的严重程度系数为例，可以表示为：</w:t>
      </w:r>
    </w:p>
    <w:p>
      <w:pPr>
        <w:widowControl w:val="0"/>
        <w:numPr>
          <w:ilvl w:val="0"/>
          <w:numId w:val="0"/>
        </w:numPr>
        <w:ind w:leftChars="0"/>
        <w:jc w:val="left"/>
        <w:rPr>
          <w:rFonts w:hint="default" w:hAnsi="Cambria Math"/>
          <w:i w:val="0"/>
          <w:u w:val="none"/>
          <w:lang w:val="en-US" w:eastAsia="zh-CN"/>
        </w:rPr>
      </w:pPr>
      <m:oMathPara>
        <m:oMath>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W</m:t>
              </m:r>
              <m:ctrlPr>
                <w:rPr>
                  <w:rFonts w:hint="default" w:ascii="Cambria Math" w:hAnsi="Cambria Math"/>
                  <w:i/>
                  <w:iCs w:val="0"/>
                  <w:u w:val="none"/>
                  <w:lang w:val="en-US" w:eastAsia="zh-CN"/>
                </w:rPr>
              </m:ctrlPr>
            </m:e>
            <m:sub>
              <m:r>
                <m:rPr/>
                <w:rPr>
                  <w:rFonts w:hint="default" w:ascii="Cambria Math" w:hAnsi="Cambria Math"/>
                  <w:u w:val="none"/>
                  <w:lang w:val="en-US" w:eastAsia="zh-CN"/>
                </w:rPr>
                <m:t>a</m:t>
              </m:r>
              <m:ctrlPr>
                <w:rPr>
                  <w:rFonts w:hint="default" w:ascii="Cambria Math" w:hAnsi="Cambria Math"/>
                  <w:i/>
                  <w:iCs w:val="0"/>
                  <w:u w:val="none"/>
                  <w:lang w:val="en-US" w:eastAsia="zh-CN"/>
                </w:rPr>
              </m:ctrlPr>
            </m:sub>
          </m:sSub>
          <m:r>
            <m:rPr/>
            <w:rPr>
              <w:rFonts w:hint="default" w:ascii="Cambria Math" w:hAnsi="Cambria Math"/>
              <w:u w:val="none"/>
              <w:lang w:val="en-US" w:eastAsia="zh-CN"/>
            </w:rPr>
            <m:t>=</m:t>
          </m:r>
          <m:f>
            <m:fPr>
              <m:ctrlPr>
                <w:rPr>
                  <w:rFonts w:hint="default" w:ascii="Cambria Math" w:hAnsi="Cambria Math"/>
                  <w:i/>
                  <w:iCs w:val="0"/>
                  <w:u w:val="none"/>
                  <w:lang w:val="en-US" w:eastAsia="zh-CN"/>
                </w:rPr>
              </m:ctrlPr>
            </m:fPr>
            <m:num>
              <m:sSub>
                <m:sSubPr>
                  <m:ctrlPr>
                    <w:rPr>
                      <w:rFonts w:ascii="Cambria Math" w:hAnsi="Cambria Math"/>
                      <w:i/>
                      <w:iCs w:val="0"/>
                      <w:u w:val="none"/>
                      <w:lang w:val="en-US"/>
                    </w:rPr>
                  </m:ctrlPr>
                </m:sSubPr>
                <m:e>
                  <m:r>
                    <m:rPr/>
                    <w:rPr>
                      <w:rFonts w:hint="default" w:ascii="Cambria Math" w:hAnsi="Cambria Math"/>
                      <w:u w:val="none"/>
                      <w:lang w:val="en-US"/>
                    </w:rPr>
                    <m:t>φ</m:t>
                  </m:r>
                  <m:ctrlPr>
                    <w:rPr>
                      <w:rFonts w:ascii="Cambria Math" w:hAnsi="Cambria Math"/>
                      <w:i/>
                      <w:iCs w:val="0"/>
                      <w:u w:val="none"/>
                      <w:lang w:val="en-US"/>
                    </w:rPr>
                  </m:ctrlPr>
                </m:e>
                <m:sub>
                  <m:r>
                    <m:rPr/>
                    <w:rPr>
                      <w:rFonts w:hint="default" w:ascii="Cambria Math" w:hAnsi="Cambria Math"/>
                      <w:u w:val="none"/>
                      <w:lang w:val="en-US" w:eastAsia="zh-CN"/>
                    </w:rPr>
                    <m:t>A</m:t>
                  </m:r>
                  <m:ctrlPr>
                    <w:rPr>
                      <w:rFonts w:ascii="Cambria Math" w:hAnsi="Cambria Math"/>
                      <w:i/>
                      <w:iCs w:val="0"/>
                      <w:u w:val="none"/>
                      <w:lang w:val="en-US"/>
                    </w:rPr>
                  </m:ctrlPr>
                </m:sub>
              </m:sSub>
              <m:ctrlPr>
                <w:rPr>
                  <w:rFonts w:hint="default" w:ascii="Cambria Math" w:hAnsi="Cambria Math"/>
                  <w:i/>
                  <w:iCs w:val="0"/>
                  <w:u w:val="none"/>
                  <w:lang w:val="en-US" w:eastAsia="zh-CN"/>
                </w:rPr>
              </m:ctrlPr>
            </m:num>
            <m:den>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l</m:t>
                  </m:r>
                  <m:ctrlPr>
                    <w:rPr>
                      <w:rFonts w:hint="default" w:ascii="Cambria Math" w:hAnsi="Cambria Math"/>
                      <w:i/>
                      <w:iCs w:val="0"/>
                      <w:u w:val="none"/>
                      <w:lang w:val="en-US" w:eastAsia="zh-CN"/>
                    </w:rPr>
                  </m:ctrlPr>
                </m:e>
                <m:sub>
                  <m:r>
                    <m:rPr/>
                    <w:rPr>
                      <w:rFonts w:hint="default" w:ascii="Cambria Math" w:hAnsi="Cambria Math"/>
                      <w:u w:val="none"/>
                      <w:lang w:val="en-US" w:eastAsia="zh-CN"/>
                    </w:rPr>
                    <m:t>words</m:t>
                  </m:r>
                  <m:ctrlPr>
                    <w:rPr>
                      <w:rFonts w:hint="default" w:ascii="Cambria Math" w:hAnsi="Cambria Math"/>
                      <w:i/>
                      <w:iCs w:val="0"/>
                      <w:u w:val="none"/>
                      <w:lang w:val="en-US" w:eastAsia="zh-CN"/>
                    </w:rPr>
                  </m:ctrlPr>
                </m:sub>
              </m:sSub>
              <m:ctrlPr>
                <w:rPr>
                  <w:rFonts w:hint="default" w:ascii="Cambria Math" w:hAnsi="Cambria Math"/>
                  <w:i/>
                  <w:iCs w:val="0"/>
                  <w:u w:val="none"/>
                  <w:lang w:val="en-US" w:eastAsia="zh-CN"/>
                </w:rPr>
              </m:ctrlPr>
            </m:den>
          </m:f>
          <m:r>
            <m:rPr/>
            <w:rPr>
              <w:rFonts w:ascii="Cambria Math" w:hAnsi="Cambria Math"/>
              <w:u w:val="none"/>
              <w:lang w:val="en-US"/>
            </w:rPr>
            <m:t>×</m:t>
          </m:r>
          <m:f>
            <m:fPr>
              <m:ctrlPr>
                <w:rPr>
                  <w:rFonts w:hint="default" w:ascii="Cambria Math" w:hAnsi="Cambria Math"/>
                  <w:i/>
                  <w:iCs w:val="0"/>
                  <w:u w:val="none"/>
                  <w:lang w:val="en-US" w:eastAsia="zh-CN"/>
                </w:rPr>
              </m:ctrlPr>
            </m:fPr>
            <m:num>
              <m:sSub>
                <m:sSubPr>
                  <m:ctrlPr>
                    <w:rPr>
                      <w:rFonts w:ascii="Cambria Math" w:hAnsi="Cambria Math"/>
                      <w:i/>
                      <w:iCs w:val="0"/>
                      <w:u w:val="none"/>
                      <w:lang w:val="en-US"/>
                    </w:rPr>
                  </m:ctrlPr>
                </m:sSubPr>
                <m:e>
                  <m:r>
                    <m:rPr/>
                    <w:rPr>
                      <w:rFonts w:hint="default" w:ascii="Cambria Math" w:hAnsi="Cambria Math"/>
                      <w:u w:val="none"/>
                      <w:lang w:val="en-US"/>
                    </w:rPr>
                    <m:t>φ</m:t>
                  </m:r>
                  <m:ctrlPr>
                    <w:rPr>
                      <w:rFonts w:ascii="Cambria Math" w:hAnsi="Cambria Math"/>
                      <w:i/>
                      <w:iCs w:val="0"/>
                      <w:u w:val="none"/>
                      <w:lang w:val="en-US"/>
                    </w:rPr>
                  </m:ctrlPr>
                </m:e>
                <m:sub>
                  <m:r>
                    <m:rPr/>
                    <w:rPr>
                      <w:rFonts w:hint="default" w:ascii="Cambria Math" w:hAnsi="Cambria Math"/>
                      <w:u w:val="none"/>
                      <w:lang w:val="en-US" w:eastAsia="zh-CN"/>
                    </w:rPr>
                    <m:t>A</m:t>
                  </m:r>
                  <m:ctrlPr>
                    <w:rPr>
                      <w:rFonts w:ascii="Cambria Math" w:hAnsi="Cambria Math"/>
                      <w:i/>
                      <w:iCs w:val="0"/>
                      <w:u w:val="none"/>
                      <w:lang w:val="en-US"/>
                    </w:rPr>
                  </m:ctrlPr>
                </m:sub>
              </m:sSub>
              <m:ctrlPr>
                <w:rPr>
                  <w:rFonts w:hint="default" w:ascii="Cambria Math" w:hAnsi="Cambria Math"/>
                  <w:i/>
                  <w:iCs w:val="0"/>
                  <w:u w:val="none"/>
                  <w:lang w:val="en-US" w:eastAsia="zh-CN"/>
                </w:rPr>
              </m:ctrlPr>
            </m:num>
            <m:den>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C</m:t>
                  </m:r>
                  <m:ctrlPr>
                    <w:rPr>
                      <w:rFonts w:hint="default" w:ascii="Cambria Math" w:hAnsi="Cambria Math"/>
                      <w:i/>
                      <w:iCs w:val="0"/>
                      <w:u w:val="none"/>
                      <w:lang w:val="en-US" w:eastAsia="zh-CN"/>
                    </w:rPr>
                  </m:ctrlPr>
                </m:e>
                <m:sub>
                  <m:r>
                    <m:rPr/>
                    <w:rPr>
                      <w:rFonts w:hint="default" w:ascii="Cambria Math" w:hAnsi="Cambria Math"/>
                      <w:u w:val="none"/>
                      <w:lang w:val="en-US" w:eastAsia="zh-CN"/>
                    </w:rPr>
                    <m:t>A</m:t>
                  </m:r>
                  <m:ctrlPr>
                    <w:rPr>
                      <w:rFonts w:hint="default" w:ascii="Cambria Math" w:hAnsi="Cambria Math"/>
                      <w:i/>
                      <w:iCs w:val="0"/>
                      <w:u w:val="none"/>
                      <w:lang w:val="en-US" w:eastAsia="zh-CN"/>
                    </w:rPr>
                  </m:ctrlPr>
                </m:sub>
              </m:sSub>
              <m:ctrlPr>
                <w:rPr>
                  <w:rFonts w:hint="default" w:ascii="Cambria Math" w:hAnsi="Cambria Math"/>
                  <w:i/>
                  <w:iCs w:val="0"/>
                  <w:u w:val="none"/>
                  <w:lang w:val="en-US" w:eastAsia="zh-CN"/>
                </w:rPr>
              </m:ctrlPr>
            </m:den>
          </m:f>
          <m:r>
            <m:rPr/>
            <w:rPr>
              <w:rFonts w:ascii="Cambria Math" w:hAnsi="Cambria Math"/>
              <w:u w:val="none"/>
              <w:lang w:val="en-US"/>
            </w:rPr>
            <m:t>×</m:t>
          </m:r>
          <m:f>
            <m:fPr>
              <m:ctrlPr>
                <w:rPr>
                  <w:rFonts w:hint="default" w:ascii="Cambria Math" w:hAnsi="Cambria Math"/>
                  <w:i/>
                  <w:iCs w:val="0"/>
                  <w:u w:val="none"/>
                  <w:lang w:val="en-US" w:eastAsia="zh-CN"/>
                </w:rPr>
              </m:ctrlPr>
            </m:fPr>
            <m:num>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C</m:t>
                  </m:r>
                  <m:ctrlPr>
                    <w:rPr>
                      <w:rFonts w:hint="default" w:ascii="Cambria Math" w:hAnsi="Cambria Math"/>
                      <w:i/>
                      <w:iCs w:val="0"/>
                      <w:u w:val="none"/>
                      <w:lang w:val="en-US" w:eastAsia="zh-CN"/>
                    </w:rPr>
                  </m:ctrlPr>
                </m:e>
                <m:sub>
                  <m:r>
                    <m:rPr/>
                    <w:rPr>
                      <w:rFonts w:hint="default" w:ascii="Cambria Math" w:hAnsi="Cambria Math"/>
                      <w:u w:val="none"/>
                      <w:lang w:val="en-US" w:eastAsia="zh-CN"/>
                    </w:rPr>
                    <m:t>words</m:t>
                  </m:r>
                  <m:ctrlPr>
                    <w:rPr>
                      <w:rFonts w:hint="default" w:ascii="Cambria Math" w:hAnsi="Cambria Math"/>
                      <w:i/>
                      <w:iCs w:val="0"/>
                      <w:u w:val="none"/>
                      <w:lang w:val="en-US" w:eastAsia="zh-CN"/>
                    </w:rPr>
                  </m:ctrlPr>
                </m:sub>
              </m:sSub>
              <m:ctrlPr>
                <w:rPr>
                  <w:rFonts w:hint="default" w:ascii="Cambria Math" w:hAnsi="Cambria Math"/>
                  <w:i/>
                  <w:iCs w:val="0"/>
                  <w:u w:val="none"/>
                  <w:lang w:val="en-US" w:eastAsia="zh-CN"/>
                </w:rPr>
              </m:ctrlPr>
            </m:num>
            <m:den>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C</m:t>
                  </m:r>
                  <m:ctrlPr>
                    <w:rPr>
                      <w:rFonts w:hint="default" w:ascii="Cambria Math" w:hAnsi="Cambria Math"/>
                      <w:i/>
                      <w:iCs w:val="0"/>
                      <w:u w:val="none"/>
                      <w:lang w:val="en-US" w:eastAsia="zh-CN"/>
                    </w:rPr>
                  </m:ctrlPr>
                </m:e>
                <m:sub>
                  <m:r>
                    <m:rPr/>
                    <w:rPr>
                      <w:rFonts w:hint="default" w:ascii="Cambria Math" w:hAnsi="Cambria Math"/>
                      <w:u w:val="none"/>
                      <w:lang w:val="en-US" w:eastAsia="zh-CN"/>
                    </w:rPr>
                    <m:t>A</m:t>
                  </m:r>
                  <m:ctrlPr>
                    <w:rPr>
                      <w:rFonts w:hint="default" w:ascii="Cambria Math" w:hAnsi="Cambria Math"/>
                      <w:i/>
                      <w:iCs w:val="0"/>
                      <w:u w:val="none"/>
                      <w:lang w:val="en-US" w:eastAsia="zh-CN"/>
                    </w:rPr>
                  </m:ctrlPr>
                </m:sub>
              </m:sSub>
              <m:ctrlPr>
                <w:rPr>
                  <w:rFonts w:hint="default" w:ascii="Cambria Math" w:hAnsi="Cambria Math"/>
                  <w:i/>
                  <w:iCs w:val="0"/>
                  <w:u w:val="none"/>
                  <w:lang w:val="en-US" w:eastAsia="zh-CN"/>
                </w:rPr>
              </m:ctrlPr>
            </m:den>
          </m:f>
          <m:r>
            <m:rPr/>
            <w:rPr>
              <w:rFonts w:hint="default" w:ascii="Cambria Math" w:hAnsi="Cambria Math"/>
              <w:u w:val="none"/>
              <w:lang w:val="en-US" w:eastAsia="zh-CN"/>
            </w:rPr>
            <m:t>=</m:t>
          </m:r>
          <m:f>
            <m:fPr>
              <m:ctrlPr>
                <w:rPr>
                  <w:rFonts w:hint="default" w:ascii="Cambria Math" w:hAnsi="Cambria Math"/>
                  <w:i/>
                  <w:iCs w:val="0"/>
                  <w:u w:val="none"/>
                  <w:lang w:val="en-US" w:eastAsia="zh-CN"/>
                </w:rPr>
              </m:ctrlPr>
            </m:fPr>
            <m:num>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C</m:t>
                  </m:r>
                  <m:ctrlPr>
                    <w:rPr>
                      <w:rFonts w:hint="default" w:ascii="Cambria Math" w:hAnsi="Cambria Math"/>
                      <w:i/>
                      <w:iCs w:val="0"/>
                      <w:u w:val="none"/>
                      <w:lang w:val="en-US" w:eastAsia="zh-CN"/>
                    </w:rPr>
                  </m:ctrlPr>
                </m:e>
                <m:sub>
                  <m:r>
                    <m:rPr/>
                    <w:rPr>
                      <w:rFonts w:hint="default" w:ascii="Cambria Math" w:hAnsi="Cambria Math"/>
                      <w:u w:val="none"/>
                      <w:lang w:val="en-US" w:eastAsia="zh-CN"/>
                    </w:rPr>
                    <m:t>words</m:t>
                  </m:r>
                  <m:ctrlPr>
                    <w:rPr>
                      <w:rFonts w:hint="default" w:ascii="Cambria Math" w:hAnsi="Cambria Math"/>
                      <w:i/>
                      <w:iCs w:val="0"/>
                      <w:u w:val="none"/>
                      <w:lang w:val="en-US" w:eastAsia="zh-CN"/>
                    </w:rPr>
                  </m:ctrlPr>
                </m:sub>
              </m:sSub>
              <m:sSup>
                <m:sSupPr>
                  <m:ctrlPr>
                    <w:rPr>
                      <w:rFonts w:hint="default" w:ascii="Cambria Math" w:hAnsi="Cambria Math"/>
                      <w:i/>
                      <w:iCs w:val="0"/>
                      <w:u w:val="none"/>
                      <w:lang w:val="en-US" w:eastAsia="zh-CN"/>
                    </w:rPr>
                  </m:ctrlPr>
                </m:sSupPr>
                <m:e>
                  <m:sSub>
                    <m:sSubPr>
                      <m:ctrlPr>
                        <w:rPr>
                          <w:rFonts w:ascii="Cambria Math" w:hAnsi="Cambria Math"/>
                          <w:i/>
                          <w:iCs w:val="0"/>
                          <w:u w:val="none"/>
                          <w:lang w:val="en-US"/>
                        </w:rPr>
                      </m:ctrlPr>
                    </m:sSubPr>
                    <m:e>
                      <m:r>
                        <m:rPr/>
                        <w:rPr>
                          <w:rFonts w:hint="default" w:ascii="Cambria Math" w:hAnsi="Cambria Math"/>
                          <w:u w:val="none"/>
                          <w:lang w:val="en-US"/>
                        </w:rPr>
                        <m:t>φ</m:t>
                      </m:r>
                      <m:ctrlPr>
                        <w:rPr>
                          <w:rFonts w:ascii="Cambria Math" w:hAnsi="Cambria Math"/>
                          <w:i/>
                          <w:iCs w:val="0"/>
                          <w:u w:val="none"/>
                          <w:lang w:val="en-US"/>
                        </w:rPr>
                      </m:ctrlPr>
                    </m:e>
                    <m:sub>
                      <m:r>
                        <m:rPr/>
                        <w:rPr>
                          <w:rFonts w:hint="default" w:ascii="Cambria Math" w:hAnsi="Cambria Math"/>
                          <w:u w:val="none"/>
                          <w:lang w:val="en-US" w:eastAsia="zh-CN"/>
                        </w:rPr>
                        <m:t>A</m:t>
                      </m:r>
                      <m:ctrlPr>
                        <w:rPr>
                          <w:rFonts w:ascii="Cambria Math" w:hAnsi="Cambria Math"/>
                          <w:i/>
                          <w:iCs w:val="0"/>
                          <w:u w:val="none"/>
                          <w:lang w:val="en-US"/>
                        </w:rPr>
                      </m:ctrlPr>
                    </m:sub>
                  </m:sSub>
                  <m:ctrlPr>
                    <w:rPr>
                      <w:rFonts w:hint="default" w:ascii="Cambria Math" w:hAnsi="Cambria Math"/>
                      <w:i/>
                      <w:iCs w:val="0"/>
                      <w:u w:val="none"/>
                      <w:lang w:val="en-US" w:eastAsia="zh-CN"/>
                    </w:rPr>
                  </m:ctrlPr>
                </m:e>
                <m:sup>
                  <m:r>
                    <m:rPr/>
                    <w:rPr>
                      <w:rFonts w:hint="default" w:ascii="Cambria Math" w:hAnsi="Cambria Math"/>
                      <w:u w:val="none"/>
                      <w:lang w:val="en-US" w:eastAsia="zh-CN"/>
                    </w:rPr>
                    <m:t>2</m:t>
                  </m:r>
                  <m:ctrlPr>
                    <w:rPr>
                      <w:rFonts w:hint="default" w:ascii="Cambria Math" w:hAnsi="Cambria Math"/>
                      <w:i/>
                      <w:iCs w:val="0"/>
                      <w:u w:val="none"/>
                      <w:lang w:val="en-US" w:eastAsia="zh-CN"/>
                    </w:rPr>
                  </m:ctrlPr>
                </m:sup>
              </m:sSup>
              <m:ctrlPr>
                <w:rPr>
                  <w:rFonts w:hint="default" w:ascii="Cambria Math" w:hAnsi="Cambria Math"/>
                  <w:i/>
                  <w:iCs w:val="0"/>
                  <w:u w:val="none"/>
                  <w:lang w:val="en-US" w:eastAsia="zh-CN"/>
                </w:rPr>
              </m:ctrlPr>
            </m:num>
            <m:den>
              <m:sSup>
                <m:sSupPr>
                  <m:ctrlPr>
                    <w:rPr>
                      <w:rFonts w:hint="default" w:ascii="Cambria Math" w:hAnsi="Cambria Math"/>
                      <w:i/>
                      <w:iCs w:val="0"/>
                      <w:u w:val="none"/>
                      <w:lang w:val="en-US" w:eastAsia="zh-CN"/>
                    </w:rPr>
                  </m:ctrlPr>
                </m:sSupPr>
                <m:e>
                  <m:sSub>
                    <m:sSubPr>
                      <m:ctrlPr>
                        <w:rPr>
                          <w:rFonts w:hint="default" w:ascii="Cambria Math" w:hAnsi="Cambria Math"/>
                          <w:i/>
                          <w:iCs w:val="0"/>
                          <w:u w:val="none"/>
                          <w:lang w:val="en-US" w:eastAsia="zh-CN"/>
                        </w:rPr>
                      </m:ctrlPr>
                    </m:sSubPr>
                    <m:e>
                      <m:sSub>
                        <m:sSubPr>
                          <m:ctrlPr>
                            <w:rPr>
                              <w:rFonts w:hint="default" w:ascii="Cambria Math" w:hAnsi="Cambria Math"/>
                              <w:i/>
                              <w:iCs w:val="0"/>
                              <w:u w:val="none"/>
                              <w:lang w:val="en-US" w:eastAsia="zh-CN"/>
                            </w:rPr>
                          </m:ctrlPr>
                        </m:sSubPr>
                        <m:e>
                          <m:r>
                            <m:rPr/>
                            <w:rPr>
                              <w:rFonts w:hint="default" w:ascii="Cambria Math" w:hAnsi="Cambria Math"/>
                              <w:u w:val="none"/>
                              <w:lang w:val="en-US" w:eastAsia="zh-CN"/>
                            </w:rPr>
                            <m:t>l</m:t>
                          </m:r>
                          <m:ctrlPr>
                            <w:rPr>
                              <w:rFonts w:hint="default" w:ascii="Cambria Math" w:hAnsi="Cambria Math"/>
                              <w:i/>
                              <w:iCs w:val="0"/>
                              <w:u w:val="none"/>
                              <w:lang w:val="en-US" w:eastAsia="zh-CN"/>
                            </w:rPr>
                          </m:ctrlPr>
                        </m:e>
                        <m:sub>
                          <m:r>
                            <m:rPr/>
                            <w:rPr>
                              <w:rFonts w:hint="default" w:ascii="Cambria Math" w:hAnsi="Cambria Math"/>
                              <w:u w:val="none"/>
                              <w:lang w:val="en-US" w:eastAsia="zh-CN"/>
                            </w:rPr>
                            <m:t>words</m:t>
                          </m:r>
                          <m:ctrlPr>
                            <w:rPr>
                              <w:rFonts w:hint="default" w:ascii="Cambria Math" w:hAnsi="Cambria Math"/>
                              <w:i/>
                              <w:iCs w:val="0"/>
                              <w:u w:val="none"/>
                              <w:lang w:val="en-US" w:eastAsia="zh-CN"/>
                            </w:rPr>
                          </m:ctrlPr>
                        </m:sub>
                      </m:sSub>
                      <m:r>
                        <m:rPr/>
                        <w:rPr>
                          <w:rFonts w:hint="default" w:ascii="Cambria Math" w:hAnsi="Cambria Math"/>
                          <w:u w:val="none"/>
                          <w:lang w:val="en-US" w:eastAsia="zh-CN"/>
                        </w:rPr>
                        <m:t>C</m:t>
                      </m:r>
                      <m:ctrlPr>
                        <w:rPr>
                          <w:rFonts w:hint="default" w:ascii="Cambria Math" w:hAnsi="Cambria Math"/>
                          <w:i/>
                          <w:iCs w:val="0"/>
                          <w:u w:val="none"/>
                          <w:lang w:val="en-US" w:eastAsia="zh-CN"/>
                        </w:rPr>
                      </m:ctrlPr>
                    </m:e>
                    <m:sub>
                      <m:r>
                        <m:rPr/>
                        <w:rPr>
                          <w:rFonts w:hint="default" w:ascii="Cambria Math" w:hAnsi="Cambria Math"/>
                          <w:u w:val="none"/>
                          <w:lang w:val="en-US" w:eastAsia="zh-CN"/>
                        </w:rPr>
                        <m:t>A</m:t>
                      </m:r>
                      <m:ctrlPr>
                        <w:rPr>
                          <w:rFonts w:hint="default" w:ascii="Cambria Math" w:hAnsi="Cambria Math"/>
                          <w:i/>
                          <w:iCs w:val="0"/>
                          <w:u w:val="none"/>
                          <w:lang w:val="en-US" w:eastAsia="zh-CN"/>
                        </w:rPr>
                      </m:ctrlPr>
                    </m:sub>
                  </m:sSub>
                  <m:ctrlPr>
                    <w:rPr>
                      <w:rFonts w:hint="default" w:ascii="Cambria Math" w:hAnsi="Cambria Math"/>
                      <w:i/>
                      <w:iCs w:val="0"/>
                      <w:u w:val="none"/>
                      <w:lang w:val="en-US" w:eastAsia="zh-CN"/>
                    </w:rPr>
                  </m:ctrlPr>
                </m:e>
                <m:sup>
                  <m:r>
                    <m:rPr/>
                    <w:rPr>
                      <w:rFonts w:hint="default" w:ascii="Cambria Math" w:hAnsi="Cambria Math"/>
                      <w:u w:val="none"/>
                      <w:lang w:val="en-US" w:eastAsia="zh-CN"/>
                    </w:rPr>
                    <m:t>2</m:t>
                  </m:r>
                  <m:ctrlPr>
                    <w:rPr>
                      <w:rFonts w:hint="default" w:ascii="Cambria Math" w:hAnsi="Cambria Math"/>
                      <w:i/>
                      <w:iCs w:val="0"/>
                      <w:u w:val="none"/>
                      <w:lang w:val="en-US" w:eastAsia="zh-CN"/>
                    </w:rPr>
                  </m:ctrlPr>
                </m:sup>
              </m:sSup>
              <m:ctrlPr>
                <w:rPr>
                  <w:rFonts w:hint="default" w:ascii="Cambria Math" w:hAnsi="Cambria Math"/>
                  <w:i/>
                  <w:iCs w:val="0"/>
                  <w:u w:val="none"/>
                  <w:lang w:val="en-US" w:eastAsia="zh-CN"/>
                </w:rPr>
              </m:ctrlPr>
            </m:den>
          </m:f>
          <m:r>
            <m:rPr/>
            <w:rPr>
              <w:rFonts w:hint="default" w:ascii="Cambria Math" w:hAnsi="Cambria Math"/>
              <w:u w:val="none"/>
              <w:lang w:val="en-US" w:eastAsia="zh-CN"/>
            </w:rPr>
            <m:t xml:space="preserve"> </m:t>
          </m:r>
        </m:oMath>
      </m:oMathPara>
    </w:p>
    <w:p>
      <w:pPr>
        <w:widowControl w:val="0"/>
        <w:numPr>
          <w:ilvl w:val="0"/>
          <w:numId w:val="0"/>
        </w:numPr>
        <w:ind w:leftChars="0"/>
        <w:jc w:val="left"/>
        <w:rPr>
          <w:rFonts w:hint="eastAsia" w:hAnsi="Cambria Math"/>
          <w:i w:val="0"/>
          <w:u w:val="none"/>
          <w:lang w:val="en-US" w:eastAsia="zh-CN"/>
        </w:rPr>
      </w:pPr>
      <w:r>
        <w:rPr>
          <w:rFonts w:hint="eastAsia" w:hAnsi="Cambria Math"/>
          <w:i w:val="0"/>
          <w:u w:val="none"/>
          <w:lang w:val="en-US" w:eastAsia="zh-CN"/>
        </w:rPr>
        <w:t>其中，</w:t>
      </w:r>
    </w:p>
    <w:p>
      <w:pPr>
        <w:widowControl w:val="0"/>
        <w:numPr>
          <w:ilvl w:val="0"/>
          <w:numId w:val="6"/>
        </w:numPr>
        <w:ind w:left="840" w:leftChars="0" w:hanging="420" w:firstLineChars="0"/>
        <w:jc w:val="left"/>
        <w:rPr>
          <w:rFonts w:hint="default" w:hAnsi="Cambria Math"/>
          <w:i w:val="0"/>
          <w:u w:val="none"/>
          <w:lang w:val="en-US" w:eastAsia="zh-CN"/>
        </w:rPr>
      </w:pPr>
      <m:oMath>
        <m:f>
          <m:fPr>
            <m:ctrlPr>
              <w:rPr>
                <w:rFonts w:hint="default" w:ascii="Cambria Math" w:hAnsi="Cambria Math"/>
                <w:i/>
                <w:u w:val="none"/>
                <w:lang w:val="en-US" w:eastAsia="zh-CN"/>
              </w:rPr>
            </m:ctrlPr>
          </m:fPr>
          <m:num>
            <m:sSub>
              <m:sSubPr>
                <m:ctrlPr>
                  <w:rPr>
                    <w:rFonts w:ascii="Cambria Math" w:hAnsi="Cambria Math"/>
                    <w:i/>
                    <w:u w:val="none"/>
                    <w:lang w:val="en-US"/>
                  </w:rPr>
                </m:ctrlPr>
              </m:sSubPr>
              <m:e>
                <m:r>
                  <m:rPr/>
                  <w:rPr>
                    <w:rFonts w:ascii="Cambria Math" w:hAnsi="Cambria Math"/>
                    <w:u w:val="none"/>
                    <w:lang w:val="en-US"/>
                  </w:rPr>
                  <m:t>φ</m:t>
                </m:r>
                <m:ctrlPr>
                  <w:rPr>
                    <w:rFonts w:ascii="Cambria Math" w:hAnsi="Cambria Math"/>
                    <w:i/>
                    <w:u w:val="none"/>
                    <w:lang w:val="en-US"/>
                  </w:rPr>
                </m:ctrlPr>
              </m:e>
              <m:sub>
                <m:r>
                  <m:rPr/>
                  <w:rPr>
                    <w:rFonts w:hint="default" w:ascii="Cambria Math" w:hAnsi="Cambria Math"/>
                    <w:u w:val="none"/>
                    <w:lang w:val="en-US" w:eastAsia="zh-CN"/>
                  </w:rPr>
                  <m:t>A</m:t>
                </m:r>
                <m:ctrlPr>
                  <w:rPr>
                    <w:rFonts w:ascii="Cambria Math" w:hAnsi="Cambria Math"/>
                    <w:i/>
                    <w:u w:val="none"/>
                    <w:lang w:val="en-US"/>
                  </w:rPr>
                </m:ctrlPr>
              </m:sub>
            </m:sSub>
            <m:ctrlPr>
              <w:rPr>
                <w:rFonts w:hint="default" w:ascii="Cambria Math" w:hAnsi="Cambria Math"/>
                <w:i/>
                <w:u w:val="none"/>
                <w:lang w:val="en-US" w:eastAsia="zh-CN"/>
              </w:rPr>
            </m:ctrlPr>
          </m:num>
          <m:den>
            <m:sSub>
              <m:sSubPr>
                <m:ctrlPr>
                  <w:rPr>
                    <w:rFonts w:hint="default" w:ascii="Cambria Math" w:hAnsi="Cambria Math"/>
                    <w:i/>
                    <w:u w:val="none"/>
                    <w:lang w:val="en-US" w:eastAsia="zh-CN"/>
                  </w:rPr>
                </m:ctrlPr>
              </m:sSubPr>
              <m:e>
                <m:r>
                  <m:rPr/>
                  <w:rPr>
                    <w:rFonts w:hint="default" w:ascii="Cambria Math" w:hAnsi="Cambria Math"/>
                    <w:u w:val="none"/>
                    <w:lang w:val="en-US" w:eastAsia="zh-CN"/>
                  </w:rPr>
                  <m:t>l</m:t>
                </m:r>
                <m:ctrlPr>
                  <w:rPr>
                    <w:rFonts w:hint="default" w:ascii="Cambria Math" w:hAnsi="Cambria Math"/>
                    <w:i/>
                    <w:u w:val="none"/>
                    <w:lang w:val="en-US" w:eastAsia="zh-CN"/>
                  </w:rPr>
                </m:ctrlPr>
              </m:e>
              <m:sub>
                <m:r>
                  <m:rPr/>
                  <w:rPr>
                    <w:rFonts w:hint="default" w:ascii="Cambria Math" w:hAnsi="Cambria Math"/>
                    <w:u w:val="none"/>
                    <w:lang w:val="en-US" w:eastAsia="zh-CN"/>
                  </w:rPr>
                  <m:t>words</m:t>
                </m:r>
                <m:ctrlPr>
                  <w:rPr>
                    <w:rFonts w:hint="default" w:ascii="Cambria Math" w:hAnsi="Cambria Math"/>
                    <w:i/>
                    <w:u w:val="none"/>
                    <w:lang w:val="en-US" w:eastAsia="zh-CN"/>
                  </w:rPr>
                </m:ctrlPr>
              </m:sub>
            </m:sSub>
            <m:ctrlPr>
              <w:rPr>
                <w:rFonts w:hint="default" w:ascii="Cambria Math" w:hAnsi="Cambria Math"/>
                <w:i/>
                <w:u w:val="none"/>
                <w:lang w:val="en-US" w:eastAsia="zh-CN"/>
              </w:rPr>
            </m:ctrlPr>
          </m:den>
        </m:f>
      </m:oMath>
      <w:r>
        <w:rPr>
          <w:rFonts w:hint="eastAsia" w:hAnsi="Cambria Math"/>
          <w:i w:val="0"/>
          <w:u w:val="none"/>
          <w:lang w:val="en-US" w:eastAsia="zh-CN"/>
        </w:rPr>
        <w:t>代表了这句话中A类暴力词词在某句子中出现的比例，如果该值越大，说明这句话的A类越严重</w:t>
      </w:r>
    </w:p>
    <w:p>
      <w:pPr>
        <w:widowControl w:val="0"/>
        <w:numPr>
          <w:ilvl w:val="0"/>
          <w:numId w:val="6"/>
        </w:numPr>
        <w:ind w:left="840" w:leftChars="0" w:hanging="420" w:firstLineChars="0"/>
        <w:jc w:val="left"/>
        <w:rPr>
          <w:rFonts w:hint="default" w:hAnsi="Cambria Math"/>
          <w:i w:val="0"/>
          <w:u w:val="none"/>
          <w:lang w:val="en-US" w:eastAsia="zh-CN"/>
        </w:rPr>
      </w:pPr>
      <m:oMath>
        <m:f>
          <m:fPr>
            <m:ctrlPr>
              <w:rPr>
                <w:rFonts w:hint="default" w:ascii="Cambria Math" w:hAnsi="Cambria Math"/>
                <w:i/>
                <w:u w:val="none"/>
                <w:lang w:val="en-US" w:eastAsia="zh-CN"/>
              </w:rPr>
            </m:ctrlPr>
          </m:fPr>
          <m:num>
            <m:sSub>
              <m:sSubPr>
                <m:ctrlPr>
                  <w:rPr>
                    <w:rFonts w:ascii="Cambria Math" w:hAnsi="Cambria Math"/>
                    <w:i/>
                    <w:u w:val="none"/>
                    <w:lang w:val="en-US"/>
                  </w:rPr>
                </m:ctrlPr>
              </m:sSubPr>
              <m:e>
                <m:r>
                  <m:rPr/>
                  <w:rPr>
                    <w:rFonts w:ascii="Cambria Math" w:hAnsi="Cambria Math"/>
                    <w:u w:val="none"/>
                    <w:lang w:val="en-US"/>
                  </w:rPr>
                  <m:t>φ</m:t>
                </m:r>
                <m:ctrlPr>
                  <w:rPr>
                    <w:rFonts w:ascii="Cambria Math" w:hAnsi="Cambria Math"/>
                    <w:i/>
                    <w:u w:val="none"/>
                    <w:lang w:val="en-US"/>
                  </w:rPr>
                </m:ctrlPr>
              </m:e>
              <m:sub>
                <m:r>
                  <m:rPr/>
                  <w:rPr>
                    <w:rFonts w:hint="default" w:ascii="Cambria Math" w:hAnsi="Cambria Math"/>
                    <w:u w:val="none"/>
                    <w:lang w:val="en-US" w:eastAsia="zh-CN"/>
                  </w:rPr>
                  <m:t>A</m:t>
                </m:r>
                <m:ctrlPr>
                  <w:rPr>
                    <w:rFonts w:ascii="Cambria Math" w:hAnsi="Cambria Math"/>
                    <w:i/>
                    <w:u w:val="none"/>
                    <w:lang w:val="en-US"/>
                  </w:rPr>
                </m:ctrlPr>
              </m:sub>
            </m:sSub>
            <m:ctrlPr>
              <w:rPr>
                <w:rFonts w:hint="default" w:ascii="Cambria Math" w:hAnsi="Cambria Math"/>
                <w:i/>
                <w:u w:val="none"/>
                <w:lang w:val="en-US" w:eastAsia="zh-CN"/>
              </w:rPr>
            </m:ctrlPr>
          </m:num>
          <m:den>
            <m:sSub>
              <m:sSubPr>
                <m:ctrlPr>
                  <w:rPr>
                    <w:rFonts w:hint="default" w:ascii="Cambria Math" w:hAnsi="Cambria Math"/>
                    <w:i/>
                    <w:u w:val="none"/>
                    <w:lang w:val="en-US" w:eastAsia="zh-CN"/>
                  </w:rPr>
                </m:ctrlPr>
              </m:sSubPr>
              <m:e>
                <m:r>
                  <m:rPr/>
                  <w:rPr>
                    <w:rFonts w:hint="default" w:ascii="Cambria Math" w:hAnsi="Cambria Math"/>
                    <w:u w:val="none"/>
                    <w:lang w:val="en-US" w:eastAsia="zh-CN"/>
                  </w:rPr>
                  <m:t>C</m:t>
                </m:r>
                <m:ctrlPr>
                  <w:rPr>
                    <w:rFonts w:hint="default" w:ascii="Cambria Math" w:hAnsi="Cambria Math"/>
                    <w:i/>
                    <w:u w:val="none"/>
                    <w:lang w:val="en-US" w:eastAsia="zh-CN"/>
                  </w:rPr>
                </m:ctrlPr>
              </m:e>
              <m:sub>
                <m:r>
                  <m:rPr/>
                  <w:rPr>
                    <w:rFonts w:hint="default" w:ascii="Cambria Math" w:hAnsi="Cambria Math"/>
                    <w:u w:val="none"/>
                    <w:lang w:val="en-US" w:eastAsia="zh-CN"/>
                  </w:rPr>
                  <m:t>A</m:t>
                </m:r>
                <m:ctrlPr>
                  <w:rPr>
                    <w:rFonts w:hint="default" w:ascii="Cambria Math" w:hAnsi="Cambria Math"/>
                    <w:i/>
                    <w:u w:val="none"/>
                    <w:lang w:val="en-US" w:eastAsia="zh-CN"/>
                  </w:rPr>
                </m:ctrlPr>
              </m:sub>
            </m:sSub>
            <m:ctrlPr>
              <w:rPr>
                <w:rFonts w:hint="default" w:ascii="Cambria Math" w:hAnsi="Cambria Math"/>
                <w:i/>
                <w:u w:val="none"/>
                <w:lang w:val="en-US" w:eastAsia="zh-CN"/>
              </w:rPr>
            </m:ctrlPr>
          </m:den>
        </m:f>
      </m:oMath>
      <w:r>
        <w:rPr>
          <w:rFonts w:hint="eastAsia" w:hAnsi="Cambria Math"/>
          <w:i w:val="0"/>
          <w:u w:val="none"/>
          <w:lang w:val="en-US" w:eastAsia="zh-CN"/>
        </w:rPr>
        <w:t>代表了这句话的A类词占到所有A类词库的比例，如果该值越大，说明这句话用了更多的A级暴力词词汇，暴力越严重</w:t>
      </w:r>
    </w:p>
    <w:p>
      <w:pPr>
        <w:widowControl w:val="0"/>
        <w:numPr>
          <w:ilvl w:val="0"/>
          <w:numId w:val="6"/>
        </w:numPr>
        <w:ind w:left="840" w:leftChars="0" w:hanging="420" w:firstLineChars="0"/>
        <w:jc w:val="left"/>
        <w:rPr>
          <w:rFonts w:hint="default" w:hAnsi="Cambria Math"/>
          <w:i w:val="0"/>
          <w:u w:val="none"/>
          <w:lang w:val="en-US" w:eastAsia="zh-CN"/>
        </w:rPr>
      </w:pPr>
      <m:oMath>
        <m:f>
          <m:fPr>
            <m:ctrlPr>
              <w:rPr>
                <w:rFonts w:hint="default" w:ascii="Cambria Math" w:hAnsi="Cambria Math"/>
                <w:i/>
                <w:u w:val="none"/>
                <w:lang w:val="en-US" w:eastAsia="zh-CN"/>
              </w:rPr>
            </m:ctrlPr>
          </m:fPr>
          <m:num>
            <m:sSub>
              <m:sSubPr>
                <m:ctrlPr>
                  <w:rPr>
                    <w:rFonts w:hint="default" w:ascii="Cambria Math" w:hAnsi="Cambria Math"/>
                    <w:i/>
                    <w:u w:val="none"/>
                    <w:lang w:val="en-US" w:eastAsia="zh-CN"/>
                  </w:rPr>
                </m:ctrlPr>
              </m:sSubPr>
              <m:e>
                <m:r>
                  <m:rPr/>
                  <w:rPr>
                    <w:rFonts w:hint="default" w:ascii="Cambria Math" w:hAnsi="Cambria Math"/>
                    <w:u w:val="none"/>
                    <w:lang w:val="en-US" w:eastAsia="zh-CN"/>
                  </w:rPr>
                  <m:t>C</m:t>
                </m:r>
                <m:ctrlPr>
                  <w:rPr>
                    <w:rFonts w:hint="default" w:ascii="Cambria Math" w:hAnsi="Cambria Math"/>
                    <w:i/>
                    <w:u w:val="none"/>
                    <w:lang w:val="en-US" w:eastAsia="zh-CN"/>
                  </w:rPr>
                </m:ctrlPr>
              </m:e>
              <m:sub>
                <m:r>
                  <m:rPr/>
                  <w:rPr>
                    <w:rFonts w:hint="default" w:ascii="Cambria Math" w:hAnsi="Cambria Math"/>
                    <w:u w:val="none"/>
                    <w:lang w:val="en-US" w:eastAsia="zh-CN"/>
                  </w:rPr>
                  <m:t>words</m:t>
                </m:r>
                <m:ctrlPr>
                  <w:rPr>
                    <w:rFonts w:hint="default" w:ascii="Cambria Math" w:hAnsi="Cambria Math"/>
                    <w:i/>
                    <w:u w:val="none"/>
                    <w:lang w:val="en-US" w:eastAsia="zh-CN"/>
                  </w:rPr>
                </m:ctrlPr>
              </m:sub>
            </m:sSub>
            <m:ctrlPr>
              <w:rPr>
                <w:rFonts w:hint="default" w:ascii="Cambria Math" w:hAnsi="Cambria Math"/>
                <w:i/>
                <w:u w:val="none"/>
                <w:lang w:val="en-US" w:eastAsia="zh-CN"/>
              </w:rPr>
            </m:ctrlPr>
          </m:num>
          <m:den>
            <m:sSub>
              <m:sSubPr>
                <m:ctrlPr>
                  <w:rPr>
                    <w:rFonts w:hint="default" w:ascii="Cambria Math" w:hAnsi="Cambria Math"/>
                    <w:i/>
                    <w:u w:val="none"/>
                    <w:lang w:val="en-US" w:eastAsia="zh-CN"/>
                  </w:rPr>
                </m:ctrlPr>
              </m:sSubPr>
              <m:e>
                <m:r>
                  <m:rPr/>
                  <w:rPr>
                    <w:rFonts w:hint="default" w:ascii="Cambria Math" w:hAnsi="Cambria Math"/>
                    <w:u w:val="none"/>
                    <w:lang w:val="en-US" w:eastAsia="zh-CN"/>
                  </w:rPr>
                  <m:t>C</m:t>
                </m:r>
                <m:ctrlPr>
                  <w:rPr>
                    <w:rFonts w:hint="default" w:ascii="Cambria Math" w:hAnsi="Cambria Math"/>
                    <w:i/>
                    <w:u w:val="none"/>
                    <w:lang w:val="en-US" w:eastAsia="zh-CN"/>
                  </w:rPr>
                </m:ctrlPr>
              </m:e>
              <m:sub>
                <m:r>
                  <m:rPr/>
                  <w:rPr>
                    <w:rFonts w:hint="default" w:ascii="Cambria Math" w:hAnsi="Cambria Math"/>
                    <w:u w:val="none"/>
                    <w:lang w:val="en-US" w:eastAsia="zh-CN"/>
                  </w:rPr>
                  <m:t>A</m:t>
                </m:r>
                <m:ctrlPr>
                  <w:rPr>
                    <w:rFonts w:hint="default" w:ascii="Cambria Math" w:hAnsi="Cambria Math"/>
                    <w:i/>
                    <w:u w:val="none"/>
                    <w:lang w:val="en-US" w:eastAsia="zh-CN"/>
                  </w:rPr>
                </m:ctrlPr>
              </m:sub>
            </m:sSub>
            <m:ctrlPr>
              <w:rPr>
                <w:rFonts w:hint="default" w:ascii="Cambria Math" w:hAnsi="Cambria Math"/>
                <w:i/>
                <w:u w:val="none"/>
                <w:lang w:val="en-US" w:eastAsia="zh-CN"/>
              </w:rPr>
            </m:ctrlPr>
          </m:den>
        </m:f>
      </m:oMath>
      <w:r>
        <w:rPr>
          <w:rFonts w:hint="eastAsia" w:hAnsi="Cambria Math"/>
          <w:i w:val="0"/>
          <w:u w:val="none"/>
          <w:lang w:val="en-US" w:eastAsia="zh-CN"/>
        </w:rPr>
        <w:t>代表了A类词本身占所有暴力此库的比例，如果这个词越小，说明A类暴力词在所有词中比例很小，但还仍然被使用到，表示暴力越严重</w:t>
      </w:r>
    </w:p>
    <w:p>
      <w:pPr>
        <w:widowControl w:val="0"/>
        <w:numPr>
          <w:ilvl w:val="0"/>
          <w:numId w:val="0"/>
        </w:numPr>
        <w:ind w:left="420" w:leftChars="0"/>
        <w:jc w:val="left"/>
        <w:rPr>
          <w:rFonts w:hint="default" w:hAnsi="Cambria Math"/>
          <w:i w:val="0"/>
          <w:u w:val="none"/>
          <w:lang w:val="en-US" w:eastAsia="zh-CN"/>
        </w:rPr>
      </w:pPr>
    </w:p>
    <w:p>
      <w:pPr>
        <w:widowControl w:val="0"/>
        <w:numPr>
          <w:ilvl w:val="0"/>
          <w:numId w:val="0"/>
        </w:numPr>
        <w:ind w:leftChars="0"/>
        <w:jc w:val="left"/>
        <w:rPr>
          <w:rFonts w:hint="eastAsia" w:hAnsi="Cambria Math"/>
          <w:i w:val="0"/>
          <w:u w:val="none"/>
          <w:lang w:val="en-US" w:eastAsia="zh-CN"/>
        </w:rPr>
      </w:pPr>
      <w:r>
        <w:rPr>
          <w:rFonts w:hint="eastAsia" w:hAnsi="Cambria Math"/>
          <w:i w:val="0"/>
          <w:u w:val="none"/>
          <w:lang w:val="en-US" w:eastAsia="zh-CN"/>
        </w:rPr>
        <w:t>对于其他的某一类词在句子中的严重程度系数，可以表示成下面的一个集合：</w:t>
      </w:r>
    </w:p>
    <w:p>
      <w:pPr>
        <w:widowControl w:val="0"/>
        <w:numPr>
          <w:ilvl w:val="0"/>
          <w:numId w:val="0"/>
        </w:numPr>
        <w:ind w:leftChars="0"/>
        <w:jc w:val="left"/>
        <w:rPr>
          <w:rFonts w:hint="default" w:hAnsi="Cambria Math"/>
          <w:i w:val="0"/>
          <w:u w:val="none"/>
          <w:lang w:val="en-US" w:eastAsia="zh-CN"/>
        </w:rPr>
      </w:pPr>
      <m:oMathPara>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W</m:t>
              </m:r>
              <m:ctrlPr>
                <w:rPr>
                  <w:rFonts w:hint="default" w:ascii="Cambria Math" w:hAnsi="Cambria Math"/>
                  <w:i/>
                  <w:u w:val="none"/>
                  <w:lang w:val="en-US" w:eastAsia="zh-CN"/>
                </w:rPr>
              </m:ctrlPr>
            </m:e>
            <m:sub>
              <m:r>
                <m:rPr/>
                <w:rPr>
                  <w:rFonts w:hint="default" w:ascii="Cambria Math" w:hAnsi="Cambria Math"/>
                  <w:u w:val="none"/>
                  <w:lang w:val="en-US" w:eastAsia="zh-CN"/>
                </w:rPr>
                <m:t>n</m:t>
              </m:r>
              <m:ctrlPr>
                <w:rPr>
                  <w:rFonts w:hint="default" w:ascii="Cambria Math" w:hAnsi="Cambria Math"/>
                  <w:i/>
                  <w:u w:val="none"/>
                  <w:lang w:val="en-US" w:eastAsia="zh-CN"/>
                </w:rPr>
              </m:ctrlPr>
            </m:sub>
          </m:sSub>
          <m:r>
            <m:rPr/>
            <w:rPr>
              <w:rFonts w:hint="default" w:ascii="Cambria Math" w:hAnsi="Cambria Math"/>
              <w:u w:val="none"/>
              <w:lang w:val="en-US" w:eastAsia="zh-CN"/>
            </w:rPr>
            <m:t>=</m:t>
          </m:r>
          <m:d>
            <m:dPr>
              <m:begChr m:val="{"/>
              <m:endChr m:val="}"/>
              <m:ctrlPr>
                <w:rPr>
                  <w:rFonts w:hint="default" w:ascii="Cambria Math" w:hAnsi="Cambria Math"/>
                  <w:i/>
                  <w:u w:val="none"/>
                  <w:lang w:val="en-US" w:eastAsia="zh-CN"/>
                </w:rPr>
              </m:ctrlPr>
            </m:dPr>
            <m:e>
              <m:sSub>
                <m:sSubPr>
                  <m:ctrlPr>
                    <w:rPr>
                      <w:rFonts w:hint="default" w:ascii="Cambria Math" w:hAnsi="Cambria Math"/>
                      <w:i/>
                      <w:u w:val="none"/>
                      <w:lang w:val="en-US" w:eastAsia="zh-CN"/>
                    </w:rPr>
                  </m:ctrlPr>
                </m:sSubPr>
                <m:e>
                  <m:r>
                    <m:rPr/>
                    <w:rPr>
                      <w:rFonts w:hint="default" w:ascii="Cambria Math" w:hAnsi="Cambria Math"/>
                      <w:u w:val="none"/>
                      <w:lang w:val="en-US" w:eastAsia="zh-CN"/>
                    </w:rPr>
                    <m:t>W</m:t>
                  </m:r>
                  <m:ctrlPr>
                    <w:rPr>
                      <w:rFonts w:hint="default" w:ascii="Cambria Math" w:hAnsi="Cambria Math"/>
                      <w:i/>
                      <w:u w:val="none"/>
                      <w:lang w:val="en-US" w:eastAsia="zh-CN"/>
                    </w:rPr>
                  </m:ctrlPr>
                </m:e>
                <m:sub>
                  <m:r>
                    <m:rPr/>
                    <w:rPr>
                      <w:rFonts w:hint="default" w:ascii="Cambria Math" w:hAnsi="Cambria Math"/>
                      <w:u w:val="none"/>
                      <w:lang w:val="en-US" w:eastAsia="zh-CN"/>
                    </w:rPr>
                    <m:t>1</m:t>
                  </m:r>
                  <m:ctrlPr>
                    <w:rPr>
                      <w:rFonts w:hint="default" w:ascii="Cambria Math" w:hAnsi="Cambria Math"/>
                      <w:i/>
                      <w:u w:val="none"/>
                      <w:lang w:val="en-US" w:eastAsia="zh-CN"/>
                    </w:rPr>
                  </m:ctrlPr>
                </m:sub>
              </m:sSub>
              <m:r>
                <m:rPr/>
                <w:rPr>
                  <w:rFonts w:hint="default" w:ascii="Cambria Math" w:hAnsi="Cambria Math"/>
                  <w:u w:val="none"/>
                  <w:lang w:val="en-US" w:eastAsia="zh-CN"/>
                </w:rPr>
                <m:t>,</m:t>
              </m:r>
              <m:sSub>
                <m:sSubPr>
                  <m:ctrlPr>
                    <w:rPr>
                      <w:rFonts w:hint="default" w:ascii="Cambria Math" w:hAnsi="Cambria Math"/>
                      <w:i/>
                      <w:u w:val="none"/>
                      <w:lang w:val="en-US" w:eastAsia="zh-CN"/>
                    </w:rPr>
                  </m:ctrlPr>
                </m:sSubPr>
                <m:e>
                  <m:r>
                    <m:rPr/>
                    <w:rPr>
                      <w:rFonts w:hint="default" w:ascii="Cambria Math" w:hAnsi="Cambria Math"/>
                      <w:u w:val="none"/>
                      <w:lang w:val="en-US" w:eastAsia="zh-CN"/>
                    </w:rPr>
                    <m:t>W</m:t>
                  </m:r>
                  <m:ctrlPr>
                    <w:rPr>
                      <w:rFonts w:hint="default" w:ascii="Cambria Math" w:hAnsi="Cambria Math"/>
                      <w:i/>
                      <w:u w:val="none"/>
                      <w:lang w:val="en-US" w:eastAsia="zh-CN"/>
                    </w:rPr>
                  </m:ctrlPr>
                </m:e>
                <m:sub>
                  <m:r>
                    <m:rPr/>
                    <w:rPr>
                      <w:rFonts w:hint="default" w:ascii="Cambria Math" w:hAnsi="Cambria Math"/>
                      <w:u w:val="none"/>
                      <w:lang w:val="en-US" w:eastAsia="zh-CN"/>
                    </w:rPr>
                    <m:t>2</m:t>
                  </m:r>
                  <m:ctrlPr>
                    <w:rPr>
                      <w:rFonts w:hint="default" w:ascii="Cambria Math" w:hAnsi="Cambria Math"/>
                      <w:i/>
                      <w:u w:val="none"/>
                      <w:lang w:val="en-US" w:eastAsia="zh-CN"/>
                    </w:rPr>
                  </m:ctrlPr>
                </m:sub>
              </m:sSub>
              <m:r>
                <m:rPr/>
                <w:rPr>
                  <w:rFonts w:hint="default" w:ascii="Cambria Math" w:hAnsi="Cambria Math"/>
                  <w:u w:val="none"/>
                  <w:lang w:val="en-US" w:eastAsia="zh-CN"/>
                </w:rPr>
                <m:t>,</m:t>
              </m:r>
              <m:r>
                <m:rPr/>
                <w:rPr>
                  <w:rFonts w:ascii="Cambria Math" w:hAnsi="Cambria Math"/>
                  <w:u w:val="none"/>
                  <w:lang w:val="en-US"/>
                </w:rPr>
                <m:t>…</m:t>
              </m:r>
              <m:r>
                <m:rPr/>
                <w:rPr>
                  <w:rFonts w:hint="default" w:ascii="Cambria Math" w:hAnsi="Cambria Math"/>
                  <w:u w:val="none"/>
                  <w:lang w:val="en-US" w:eastAsia="zh-CN"/>
                </w:rPr>
                <m:t>,</m:t>
              </m:r>
              <m:sSub>
                <m:sSubPr>
                  <m:ctrlPr>
                    <w:rPr>
                      <w:rFonts w:hint="default" w:ascii="Cambria Math" w:hAnsi="Cambria Math"/>
                      <w:i/>
                      <w:u w:val="none"/>
                      <w:lang w:val="en-US" w:eastAsia="zh-CN"/>
                    </w:rPr>
                  </m:ctrlPr>
                </m:sSubPr>
                <m:e>
                  <m:r>
                    <m:rPr/>
                    <w:rPr>
                      <w:rFonts w:hint="default" w:ascii="Cambria Math" w:hAnsi="Cambria Math"/>
                      <w:u w:val="none"/>
                      <w:lang w:val="en-US" w:eastAsia="zh-CN"/>
                    </w:rPr>
                    <m:t>W</m:t>
                  </m:r>
                  <m:ctrlPr>
                    <w:rPr>
                      <w:rFonts w:hint="default" w:ascii="Cambria Math" w:hAnsi="Cambria Math"/>
                      <w:i/>
                      <w:u w:val="none"/>
                      <w:lang w:val="en-US" w:eastAsia="zh-CN"/>
                    </w:rPr>
                  </m:ctrlPr>
                </m:e>
                <m:sub>
                  <m:r>
                    <m:rPr/>
                    <w:rPr>
                      <w:rFonts w:hint="default" w:ascii="Cambria Math" w:hAnsi="Cambria Math"/>
                      <w:u w:val="none"/>
                      <w:lang w:val="en-US" w:eastAsia="zh-CN"/>
                    </w:rPr>
                    <m:t>n</m:t>
                  </m:r>
                  <m:ctrlPr>
                    <w:rPr>
                      <w:rFonts w:hint="default" w:ascii="Cambria Math" w:hAnsi="Cambria Math"/>
                      <w:i/>
                      <w:u w:val="none"/>
                      <w:lang w:val="en-US" w:eastAsia="zh-CN"/>
                    </w:rPr>
                  </m:ctrlPr>
                </m:sub>
              </m:sSub>
              <m:ctrlPr>
                <w:rPr>
                  <w:rFonts w:hint="default" w:ascii="Cambria Math" w:hAnsi="Cambria Math"/>
                  <w:i/>
                  <w:u w:val="none"/>
                  <w:lang w:val="en-US" w:eastAsia="zh-CN"/>
                </w:rPr>
              </m:ctrlPr>
            </m:e>
          </m:d>
        </m:oMath>
      </m:oMathPara>
    </w:p>
    <w:p>
      <w:pPr>
        <w:widowControl w:val="0"/>
        <w:numPr>
          <w:ilvl w:val="0"/>
          <w:numId w:val="0"/>
        </w:numPr>
        <w:ind w:leftChars="0"/>
        <w:jc w:val="left"/>
        <w:rPr>
          <w:rFonts w:hint="default" w:hAnsi="Cambria Math"/>
          <w:i w:val="0"/>
          <w:u w:val="none"/>
          <w:lang w:val="en-US" w:eastAsia="zh-CN"/>
        </w:rPr>
      </w:pPr>
      <w:r>
        <w:rPr>
          <w:rFonts w:hint="eastAsia" w:hAnsi="Cambria Math"/>
          <w:i w:val="0"/>
          <w:u w:val="none"/>
          <w:lang w:val="en-US" w:eastAsia="zh-CN"/>
        </w:rPr>
        <w:t>对于每一类词的严重程度系数</w:t>
      </w:r>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W</m:t>
            </m:r>
            <m:ctrlPr>
              <w:rPr>
                <w:rFonts w:hint="default" w:ascii="Cambria Math" w:hAnsi="Cambria Math"/>
                <w:i/>
                <w:u w:val="none"/>
                <w:lang w:val="en-US" w:eastAsia="zh-CN"/>
              </w:rPr>
            </m:ctrlPr>
          </m:e>
          <m:sub>
            <m:r>
              <m:rPr/>
              <w:rPr>
                <w:rFonts w:hint="default" w:ascii="Cambria Math" w:hAnsi="Cambria Math"/>
                <w:u w:val="none"/>
                <w:lang w:val="en-US" w:eastAsia="zh-CN"/>
              </w:rPr>
              <m:t>i</m:t>
            </m:r>
            <m:ctrlPr>
              <w:rPr>
                <w:rFonts w:hint="default" w:ascii="Cambria Math" w:hAnsi="Cambria Math"/>
                <w:i/>
                <w:u w:val="none"/>
                <w:lang w:val="en-US" w:eastAsia="zh-CN"/>
              </w:rPr>
            </m:ctrlPr>
          </m:sub>
        </m:sSub>
      </m:oMath>
      <w:r>
        <w:rPr>
          <w:rFonts w:hint="eastAsia" w:hAnsi="Cambria Math"/>
          <w:i w:val="0"/>
          <w:u w:val="none"/>
          <w:lang w:val="en-US" w:eastAsia="zh-CN"/>
        </w:rPr>
        <w:t>，都有：</w:t>
      </w:r>
    </w:p>
    <w:p>
      <w:pPr>
        <w:widowControl w:val="0"/>
        <w:numPr>
          <w:ilvl w:val="0"/>
          <w:numId w:val="0"/>
        </w:numPr>
        <w:ind w:leftChars="0"/>
        <w:jc w:val="left"/>
        <w:rPr>
          <w:rFonts w:hint="default" w:hAnsi="Cambria Math"/>
          <w:i w:val="0"/>
          <w:u w:val="none"/>
          <w:lang w:val="en-US" w:eastAsia="zh-CN"/>
        </w:rPr>
      </w:pPr>
      <m:oMathPara>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W</m:t>
              </m:r>
              <m:ctrlPr>
                <w:rPr>
                  <w:rFonts w:hint="default" w:ascii="Cambria Math" w:hAnsi="Cambria Math"/>
                  <w:i/>
                  <w:u w:val="none"/>
                  <w:lang w:val="en-US" w:eastAsia="zh-CN"/>
                </w:rPr>
              </m:ctrlPr>
            </m:e>
            <m:sub>
              <m:r>
                <m:rPr/>
                <w:rPr>
                  <w:rFonts w:hint="default" w:ascii="Cambria Math" w:hAnsi="Cambria Math"/>
                  <w:u w:val="none"/>
                  <w:lang w:val="en-US" w:eastAsia="zh-CN"/>
                </w:rPr>
                <m:t>i</m:t>
              </m:r>
              <m:ctrlPr>
                <w:rPr>
                  <w:rFonts w:hint="default" w:ascii="Cambria Math" w:hAnsi="Cambria Math"/>
                  <w:i/>
                  <w:u w:val="none"/>
                  <w:lang w:val="en-US" w:eastAsia="zh-CN"/>
                </w:rPr>
              </m:ctrlPr>
            </m:sub>
          </m:sSub>
          <m:r>
            <m:rPr/>
            <w:rPr>
              <w:rFonts w:hint="default" w:ascii="Cambria Math" w:hAnsi="Cambria Math"/>
              <w:u w:val="none"/>
              <w:lang w:val="en-US" w:eastAsia="zh-CN"/>
            </w:rPr>
            <m:t>=</m:t>
          </m:r>
          <m:f>
            <m:fPr>
              <m:ctrlPr>
                <w:rPr>
                  <w:rFonts w:hint="default" w:ascii="Cambria Math" w:hAnsi="Cambria Math"/>
                  <w:i/>
                  <w:u w:val="none"/>
                  <w:lang w:val="en-US" w:eastAsia="zh-CN"/>
                </w:rPr>
              </m:ctrlPr>
            </m:fPr>
            <m:num>
              <m:sSub>
                <m:sSubPr>
                  <m:ctrlPr>
                    <w:rPr>
                      <w:rFonts w:ascii="Cambria Math" w:hAnsi="Cambria Math"/>
                      <w:i/>
                      <w:u w:val="none"/>
                      <w:lang w:val="en-US"/>
                    </w:rPr>
                  </m:ctrlPr>
                </m:sSubPr>
                <m:e>
                  <m:r>
                    <m:rPr/>
                    <w:rPr>
                      <w:rFonts w:ascii="Cambria Math" w:hAnsi="Cambria Math"/>
                      <w:u w:val="none"/>
                      <w:lang w:val="en-US"/>
                    </w:rPr>
                    <m:t>φ</m:t>
                  </m:r>
                  <m:ctrlPr>
                    <w:rPr>
                      <w:rFonts w:ascii="Cambria Math" w:hAnsi="Cambria Math"/>
                      <w:i/>
                      <w:u w:val="none"/>
                      <w:lang w:val="en-US"/>
                    </w:rPr>
                  </m:ctrlPr>
                </m:e>
                <m:sub>
                  <m:r>
                    <m:rPr/>
                    <w:rPr>
                      <w:rFonts w:hint="default" w:ascii="Cambria Math" w:hAnsi="Cambria Math"/>
                      <w:u w:val="none"/>
                      <w:lang w:val="en-US" w:eastAsia="zh-CN"/>
                    </w:rPr>
                    <m:t>i</m:t>
                  </m:r>
                  <m:ctrlPr>
                    <w:rPr>
                      <w:rFonts w:ascii="Cambria Math" w:hAnsi="Cambria Math"/>
                      <w:i/>
                      <w:u w:val="none"/>
                      <w:lang w:val="en-US"/>
                    </w:rPr>
                  </m:ctrlPr>
                </m:sub>
              </m:sSub>
              <m:ctrlPr>
                <w:rPr>
                  <w:rFonts w:hint="default" w:ascii="Cambria Math" w:hAnsi="Cambria Math"/>
                  <w:i/>
                  <w:u w:val="none"/>
                  <w:lang w:val="en-US" w:eastAsia="zh-CN"/>
                </w:rPr>
              </m:ctrlPr>
            </m:num>
            <m:den>
              <m:sSub>
                <m:sSubPr>
                  <m:ctrlPr>
                    <w:rPr>
                      <w:rFonts w:hint="default" w:ascii="Cambria Math" w:hAnsi="Cambria Math"/>
                      <w:i/>
                      <w:u w:val="none"/>
                      <w:lang w:val="en-US" w:eastAsia="zh-CN"/>
                    </w:rPr>
                  </m:ctrlPr>
                </m:sSubPr>
                <m:e>
                  <m:r>
                    <m:rPr/>
                    <w:rPr>
                      <w:rFonts w:hint="default" w:ascii="Cambria Math" w:hAnsi="Cambria Math"/>
                      <w:u w:val="none"/>
                      <w:lang w:val="en-US" w:eastAsia="zh-CN"/>
                    </w:rPr>
                    <m:t>l</m:t>
                  </m:r>
                  <m:ctrlPr>
                    <w:rPr>
                      <w:rFonts w:hint="default" w:ascii="Cambria Math" w:hAnsi="Cambria Math"/>
                      <w:i/>
                      <w:u w:val="none"/>
                      <w:lang w:val="en-US" w:eastAsia="zh-CN"/>
                    </w:rPr>
                  </m:ctrlPr>
                </m:e>
                <m:sub>
                  <m:r>
                    <m:rPr/>
                    <w:rPr>
                      <w:rFonts w:hint="default" w:ascii="Cambria Math" w:hAnsi="Cambria Math"/>
                      <w:u w:val="none"/>
                      <w:lang w:val="en-US" w:eastAsia="zh-CN"/>
                    </w:rPr>
                    <m:t>words</m:t>
                  </m:r>
                  <m:ctrlPr>
                    <w:rPr>
                      <w:rFonts w:hint="default" w:ascii="Cambria Math" w:hAnsi="Cambria Math"/>
                      <w:i/>
                      <w:u w:val="none"/>
                      <w:lang w:val="en-US" w:eastAsia="zh-CN"/>
                    </w:rPr>
                  </m:ctrlPr>
                </m:sub>
              </m:sSub>
              <m:ctrlPr>
                <w:rPr>
                  <w:rFonts w:hint="default" w:ascii="Cambria Math" w:hAnsi="Cambria Math"/>
                  <w:i/>
                  <w:u w:val="none"/>
                  <w:lang w:val="en-US" w:eastAsia="zh-CN"/>
                </w:rPr>
              </m:ctrlPr>
            </m:den>
          </m:f>
          <m:r>
            <m:rPr/>
            <w:rPr>
              <w:rFonts w:ascii="Cambria Math" w:hAnsi="Cambria Math"/>
              <w:u w:val="none"/>
              <w:lang w:val="en-US"/>
            </w:rPr>
            <m:t>×</m:t>
          </m:r>
          <m:f>
            <m:fPr>
              <m:ctrlPr>
                <w:rPr>
                  <w:rFonts w:hint="default" w:ascii="Cambria Math" w:hAnsi="Cambria Math"/>
                  <w:i/>
                  <w:u w:val="none"/>
                  <w:lang w:val="en-US" w:eastAsia="zh-CN"/>
                </w:rPr>
              </m:ctrlPr>
            </m:fPr>
            <m:num>
              <m:sSub>
                <m:sSubPr>
                  <m:ctrlPr>
                    <w:rPr>
                      <w:rFonts w:ascii="Cambria Math" w:hAnsi="Cambria Math"/>
                      <w:i/>
                      <w:u w:val="none"/>
                      <w:lang w:val="en-US"/>
                    </w:rPr>
                  </m:ctrlPr>
                </m:sSubPr>
                <m:e>
                  <m:r>
                    <m:rPr/>
                    <w:rPr>
                      <w:rFonts w:ascii="Cambria Math" w:hAnsi="Cambria Math"/>
                      <w:u w:val="none"/>
                      <w:lang w:val="en-US"/>
                    </w:rPr>
                    <m:t>φ</m:t>
                  </m:r>
                  <m:ctrlPr>
                    <w:rPr>
                      <w:rFonts w:ascii="Cambria Math" w:hAnsi="Cambria Math"/>
                      <w:i/>
                      <w:u w:val="none"/>
                      <w:lang w:val="en-US"/>
                    </w:rPr>
                  </m:ctrlPr>
                </m:e>
                <m:sub>
                  <m:r>
                    <m:rPr/>
                    <w:rPr>
                      <w:rFonts w:hint="default" w:ascii="Cambria Math" w:hAnsi="Cambria Math"/>
                      <w:u w:val="none"/>
                      <w:lang w:val="en-US" w:eastAsia="zh-CN"/>
                    </w:rPr>
                    <m:t>i</m:t>
                  </m:r>
                  <m:ctrlPr>
                    <w:rPr>
                      <w:rFonts w:ascii="Cambria Math" w:hAnsi="Cambria Math"/>
                      <w:i/>
                      <w:u w:val="none"/>
                      <w:lang w:val="en-US"/>
                    </w:rPr>
                  </m:ctrlPr>
                </m:sub>
              </m:sSub>
              <m:ctrlPr>
                <w:rPr>
                  <w:rFonts w:hint="default" w:ascii="Cambria Math" w:hAnsi="Cambria Math"/>
                  <w:i/>
                  <w:u w:val="none"/>
                  <w:lang w:val="en-US" w:eastAsia="zh-CN"/>
                </w:rPr>
              </m:ctrlPr>
            </m:num>
            <m:den>
              <m:sSub>
                <m:sSubPr>
                  <m:ctrlPr>
                    <w:rPr>
                      <w:rFonts w:hint="default" w:ascii="Cambria Math" w:hAnsi="Cambria Math"/>
                      <w:i/>
                      <w:u w:val="none"/>
                      <w:lang w:val="en-US" w:eastAsia="zh-CN"/>
                    </w:rPr>
                  </m:ctrlPr>
                </m:sSubPr>
                <m:e>
                  <m:r>
                    <m:rPr/>
                    <w:rPr>
                      <w:rFonts w:hint="default" w:ascii="Cambria Math" w:hAnsi="Cambria Math"/>
                      <w:u w:val="none"/>
                      <w:lang w:val="en-US" w:eastAsia="zh-CN"/>
                    </w:rPr>
                    <m:t>C</m:t>
                  </m:r>
                  <m:ctrlPr>
                    <w:rPr>
                      <w:rFonts w:hint="default" w:ascii="Cambria Math" w:hAnsi="Cambria Math"/>
                      <w:i/>
                      <w:u w:val="none"/>
                      <w:lang w:val="en-US" w:eastAsia="zh-CN"/>
                    </w:rPr>
                  </m:ctrlPr>
                </m:e>
                <m:sub>
                  <m:r>
                    <m:rPr/>
                    <w:rPr>
                      <w:rFonts w:hint="default" w:ascii="Cambria Math" w:hAnsi="Cambria Math"/>
                      <w:u w:val="none"/>
                      <w:lang w:val="en-US" w:eastAsia="zh-CN"/>
                    </w:rPr>
                    <m:t>i</m:t>
                  </m:r>
                  <m:ctrlPr>
                    <w:rPr>
                      <w:rFonts w:hint="default" w:ascii="Cambria Math" w:hAnsi="Cambria Math"/>
                      <w:i/>
                      <w:u w:val="none"/>
                      <w:lang w:val="en-US" w:eastAsia="zh-CN"/>
                    </w:rPr>
                  </m:ctrlPr>
                </m:sub>
              </m:sSub>
              <m:ctrlPr>
                <w:rPr>
                  <w:rFonts w:hint="default" w:ascii="Cambria Math" w:hAnsi="Cambria Math"/>
                  <w:i/>
                  <w:u w:val="none"/>
                  <w:lang w:val="en-US" w:eastAsia="zh-CN"/>
                </w:rPr>
              </m:ctrlPr>
            </m:den>
          </m:f>
          <m:r>
            <m:rPr/>
            <w:rPr>
              <w:rFonts w:ascii="Cambria Math" w:hAnsi="Cambria Math"/>
              <w:u w:val="none"/>
              <w:lang w:val="en-US"/>
            </w:rPr>
            <m:t>×</m:t>
          </m:r>
          <m:f>
            <m:fPr>
              <m:ctrlPr>
                <w:rPr>
                  <w:rFonts w:hint="default" w:ascii="Cambria Math" w:hAnsi="Cambria Math"/>
                  <w:i/>
                  <w:u w:val="none"/>
                  <w:lang w:val="en-US" w:eastAsia="zh-CN"/>
                </w:rPr>
              </m:ctrlPr>
            </m:fPr>
            <m:num>
              <m:sSub>
                <m:sSubPr>
                  <m:ctrlPr>
                    <w:rPr>
                      <w:rFonts w:hint="default" w:ascii="Cambria Math" w:hAnsi="Cambria Math"/>
                      <w:i/>
                      <w:u w:val="none"/>
                      <w:lang w:val="en-US" w:eastAsia="zh-CN"/>
                    </w:rPr>
                  </m:ctrlPr>
                </m:sSubPr>
                <m:e>
                  <m:r>
                    <m:rPr/>
                    <w:rPr>
                      <w:rFonts w:hint="default" w:ascii="Cambria Math" w:hAnsi="Cambria Math"/>
                      <w:u w:val="none"/>
                      <w:lang w:val="en-US" w:eastAsia="zh-CN"/>
                    </w:rPr>
                    <m:t>C</m:t>
                  </m:r>
                  <m:ctrlPr>
                    <w:rPr>
                      <w:rFonts w:hint="default" w:ascii="Cambria Math" w:hAnsi="Cambria Math"/>
                      <w:i/>
                      <w:u w:val="none"/>
                      <w:lang w:val="en-US" w:eastAsia="zh-CN"/>
                    </w:rPr>
                  </m:ctrlPr>
                </m:e>
                <m:sub>
                  <m:r>
                    <m:rPr/>
                    <w:rPr>
                      <w:rFonts w:hint="default" w:ascii="Cambria Math" w:hAnsi="Cambria Math"/>
                      <w:u w:val="none"/>
                      <w:lang w:val="en-US" w:eastAsia="zh-CN"/>
                    </w:rPr>
                    <m:t>words</m:t>
                  </m:r>
                  <m:ctrlPr>
                    <w:rPr>
                      <w:rFonts w:hint="default" w:ascii="Cambria Math" w:hAnsi="Cambria Math"/>
                      <w:i/>
                      <w:u w:val="none"/>
                      <w:lang w:val="en-US" w:eastAsia="zh-CN"/>
                    </w:rPr>
                  </m:ctrlPr>
                </m:sub>
              </m:sSub>
              <m:ctrlPr>
                <w:rPr>
                  <w:rFonts w:hint="default" w:ascii="Cambria Math" w:hAnsi="Cambria Math"/>
                  <w:i/>
                  <w:u w:val="none"/>
                  <w:lang w:val="en-US" w:eastAsia="zh-CN"/>
                </w:rPr>
              </m:ctrlPr>
            </m:num>
            <m:den>
              <m:sSub>
                <m:sSubPr>
                  <m:ctrlPr>
                    <w:rPr>
                      <w:rFonts w:hint="default" w:ascii="Cambria Math" w:hAnsi="Cambria Math"/>
                      <w:i/>
                      <w:u w:val="none"/>
                      <w:lang w:val="en-US" w:eastAsia="zh-CN"/>
                    </w:rPr>
                  </m:ctrlPr>
                </m:sSubPr>
                <m:e>
                  <m:r>
                    <m:rPr/>
                    <w:rPr>
                      <w:rFonts w:hint="default" w:ascii="Cambria Math" w:hAnsi="Cambria Math"/>
                      <w:u w:val="none"/>
                      <w:lang w:val="en-US" w:eastAsia="zh-CN"/>
                    </w:rPr>
                    <m:t>C</m:t>
                  </m:r>
                  <m:ctrlPr>
                    <w:rPr>
                      <w:rFonts w:hint="default" w:ascii="Cambria Math" w:hAnsi="Cambria Math"/>
                      <w:i/>
                      <w:u w:val="none"/>
                      <w:lang w:val="en-US" w:eastAsia="zh-CN"/>
                    </w:rPr>
                  </m:ctrlPr>
                </m:e>
                <m:sub>
                  <m:r>
                    <m:rPr/>
                    <w:rPr>
                      <w:rFonts w:hint="default" w:ascii="Cambria Math" w:hAnsi="Cambria Math"/>
                      <w:u w:val="none"/>
                      <w:lang w:val="en-US" w:eastAsia="zh-CN"/>
                    </w:rPr>
                    <m:t>i</m:t>
                  </m:r>
                  <m:ctrlPr>
                    <w:rPr>
                      <w:rFonts w:hint="default" w:ascii="Cambria Math" w:hAnsi="Cambria Math"/>
                      <w:i/>
                      <w:u w:val="none"/>
                      <w:lang w:val="en-US" w:eastAsia="zh-CN"/>
                    </w:rPr>
                  </m:ctrlPr>
                </m:sub>
              </m:sSub>
              <m:ctrlPr>
                <w:rPr>
                  <w:rFonts w:hint="default" w:ascii="Cambria Math" w:hAnsi="Cambria Math"/>
                  <w:i/>
                  <w:u w:val="none"/>
                  <w:lang w:val="en-US" w:eastAsia="zh-CN"/>
                </w:rPr>
              </m:ctrlPr>
            </m:den>
          </m:f>
          <m:r>
            <m:rPr/>
            <w:rPr>
              <w:rFonts w:hint="default" w:ascii="Cambria Math" w:hAnsi="Cambria Math"/>
              <w:u w:val="none"/>
              <w:lang w:val="en-US" w:eastAsia="zh-CN"/>
            </w:rPr>
            <m:t>=</m:t>
          </m:r>
          <m:f>
            <m:fPr>
              <m:ctrlPr>
                <w:rPr>
                  <w:rFonts w:hint="default" w:ascii="Cambria Math" w:hAnsi="Cambria Math"/>
                  <w:i/>
                  <w:u w:val="none"/>
                  <w:lang w:val="en-US" w:eastAsia="zh-CN"/>
                </w:rPr>
              </m:ctrlPr>
            </m:fPr>
            <m:num>
              <m:sSub>
                <m:sSubPr>
                  <m:ctrlPr>
                    <w:rPr>
                      <w:rFonts w:hint="default" w:ascii="Cambria Math" w:hAnsi="Cambria Math"/>
                      <w:i/>
                      <w:u w:val="none"/>
                      <w:lang w:val="en-US" w:eastAsia="zh-CN"/>
                    </w:rPr>
                  </m:ctrlPr>
                </m:sSubPr>
                <m:e>
                  <m:r>
                    <m:rPr/>
                    <w:rPr>
                      <w:rFonts w:hint="default" w:ascii="Cambria Math" w:hAnsi="Cambria Math"/>
                      <w:u w:val="none"/>
                      <w:lang w:val="en-US" w:eastAsia="zh-CN"/>
                    </w:rPr>
                    <m:t>C</m:t>
                  </m:r>
                  <m:ctrlPr>
                    <w:rPr>
                      <w:rFonts w:hint="default" w:ascii="Cambria Math" w:hAnsi="Cambria Math"/>
                      <w:i/>
                      <w:u w:val="none"/>
                      <w:lang w:val="en-US" w:eastAsia="zh-CN"/>
                    </w:rPr>
                  </m:ctrlPr>
                </m:e>
                <m:sub>
                  <m:r>
                    <m:rPr/>
                    <w:rPr>
                      <w:rFonts w:hint="default" w:ascii="Cambria Math" w:hAnsi="Cambria Math"/>
                      <w:u w:val="none"/>
                      <w:lang w:val="en-US" w:eastAsia="zh-CN"/>
                    </w:rPr>
                    <m:t>words</m:t>
                  </m:r>
                  <m:ctrlPr>
                    <w:rPr>
                      <w:rFonts w:hint="default" w:ascii="Cambria Math" w:hAnsi="Cambria Math"/>
                      <w:i/>
                      <w:u w:val="none"/>
                      <w:lang w:val="en-US" w:eastAsia="zh-CN"/>
                    </w:rPr>
                  </m:ctrlPr>
                </m:sub>
              </m:sSub>
              <m:sSup>
                <m:sSupPr>
                  <m:ctrlPr>
                    <w:rPr>
                      <w:rFonts w:hint="default" w:ascii="Cambria Math" w:hAnsi="Cambria Math"/>
                      <w:i/>
                      <w:u w:val="none"/>
                      <w:lang w:val="en-US" w:eastAsia="zh-CN"/>
                    </w:rPr>
                  </m:ctrlPr>
                </m:sSupPr>
                <m:e>
                  <m:sSub>
                    <m:sSubPr>
                      <m:ctrlPr>
                        <w:rPr>
                          <w:rFonts w:ascii="Cambria Math" w:hAnsi="Cambria Math"/>
                          <w:i/>
                          <w:u w:val="none"/>
                          <w:lang w:val="en-US"/>
                        </w:rPr>
                      </m:ctrlPr>
                    </m:sSubPr>
                    <m:e>
                      <m:r>
                        <m:rPr/>
                        <w:rPr>
                          <w:rFonts w:ascii="Cambria Math" w:hAnsi="Cambria Math"/>
                          <w:u w:val="none"/>
                          <w:lang w:val="en-US"/>
                        </w:rPr>
                        <m:t>φ</m:t>
                      </m:r>
                      <m:ctrlPr>
                        <w:rPr>
                          <w:rFonts w:ascii="Cambria Math" w:hAnsi="Cambria Math"/>
                          <w:i/>
                          <w:u w:val="none"/>
                          <w:lang w:val="en-US"/>
                        </w:rPr>
                      </m:ctrlPr>
                    </m:e>
                    <m:sub>
                      <m:r>
                        <m:rPr/>
                        <w:rPr>
                          <w:rFonts w:hint="default" w:ascii="Cambria Math" w:hAnsi="Cambria Math"/>
                          <w:u w:val="none"/>
                          <w:lang w:val="en-US" w:eastAsia="zh-CN"/>
                        </w:rPr>
                        <m:t>i</m:t>
                      </m:r>
                      <m:ctrlPr>
                        <w:rPr>
                          <w:rFonts w:ascii="Cambria Math" w:hAnsi="Cambria Math"/>
                          <w:i/>
                          <w:u w:val="none"/>
                          <w:lang w:val="en-US"/>
                        </w:rPr>
                      </m:ctrlPr>
                    </m:sub>
                  </m:sSub>
                  <m:ctrlPr>
                    <w:rPr>
                      <w:rFonts w:hint="default" w:ascii="Cambria Math" w:hAnsi="Cambria Math"/>
                      <w:i/>
                      <w:u w:val="none"/>
                      <w:lang w:val="en-US" w:eastAsia="zh-CN"/>
                    </w:rPr>
                  </m:ctrlPr>
                </m:e>
                <m:sup>
                  <m:r>
                    <m:rPr/>
                    <w:rPr>
                      <w:rFonts w:hint="default" w:ascii="Cambria Math" w:hAnsi="Cambria Math"/>
                      <w:u w:val="none"/>
                      <w:lang w:val="en-US" w:eastAsia="zh-CN"/>
                    </w:rPr>
                    <m:t>2</m:t>
                  </m:r>
                  <m:ctrlPr>
                    <w:rPr>
                      <w:rFonts w:hint="default" w:ascii="Cambria Math" w:hAnsi="Cambria Math"/>
                      <w:i/>
                      <w:u w:val="none"/>
                      <w:lang w:val="en-US" w:eastAsia="zh-CN"/>
                    </w:rPr>
                  </m:ctrlPr>
                </m:sup>
              </m:sSup>
              <m:ctrlPr>
                <w:rPr>
                  <w:rFonts w:hint="default" w:ascii="Cambria Math" w:hAnsi="Cambria Math"/>
                  <w:i/>
                  <w:u w:val="none"/>
                  <w:lang w:val="en-US" w:eastAsia="zh-CN"/>
                </w:rPr>
              </m:ctrlPr>
            </m:num>
            <m:den>
              <m:sSub>
                <m:sSubPr>
                  <m:ctrlPr>
                    <w:rPr>
                      <w:rFonts w:hint="default" w:ascii="Cambria Math" w:hAnsi="Cambria Math"/>
                      <w:i/>
                      <w:u w:val="none"/>
                      <w:lang w:val="en-US" w:eastAsia="zh-CN"/>
                    </w:rPr>
                  </m:ctrlPr>
                </m:sSubPr>
                <m:e>
                  <m:r>
                    <m:rPr/>
                    <w:rPr>
                      <w:rFonts w:hint="default" w:ascii="Cambria Math" w:hAnsi="Cambria Math"/>
                      <w:u w:val="none"/>
                      <w:lang w:val="en-US" w:eastAsia="zh-CN"/>
                    </w:rPr>
                    <m:t>l</m:t>
                  </m:r>
                  <m:ctrlPr>
                    <w:rPr>
                      <w:rFonts w:hint="default" w:ascii="Cambria Math" w:hAnsi="Cambria Math"/>
                      <w:i/>
                      <w:u w:val="none"/>
                      <w:lang w:val="en-US" w:eastAsia="zh-CN"/>
                    </w:rPr>
                  </m:ctrlPr>
                </m:e>
                <m:sub>
                  <m:r>
                    <m:rPr/>
                    <w:rPr>
                      <w:rFonts w:hint="default" w:ascii="Cambria Math" w:hAnsi="Cambria Math"/>
                      <w:u w:val="none"/>
                      <w:lang w:val="en-US" w:eastAsia="zh-CN"/>
                    </w:rPr>
                    <m:t>words</m:t>
                  </m:r>
                  <m:ctrlPr>
                    <w:rPr>
                      <w:rFonts w:hint="default" w:ascii="Cambria Math" w:hAnsi="Cambria Math"/>
                      <w:i/>
                      <w:u w:val="none"/>
                      <w:lang w:val="en-US" w:eastAsia="zh-CN"/>
                    </w:rPr>
                  </m:ctrlPr>
                </m:sub>
              </m:sSub>
              <m:sSup>
                <m:sSupPr>
                  <m:ctrlPr>
                    <w:rPr>
                      <w:rFonts w:hint="default" w:ascii="Cambria Math" w:hAnsi="Cambria Math"/>
                      <w:i/>
                      <w:u w:val="none"/>
                      <w:lang w:val="en-US" w:eastAsia="zh-CN"/>
                    </w:rPr>
                  </m:ctrlPr>
                </m:sSupPr>
                <m:e>
                  <m:sSub>
                    <m:sSubPr>
                      <m:ctrlPr>
                        <w:rPr>
                          <w:rFonts w:hint="default" w:ascii="Cambria Math" w:hAnsi="Cambria Math"/>
                          <w:i/>
                          <w:u w:val="none"/>
                          <w:lang w:val="en-US" w:eastAsia="zh-CN"/>
                        </w:rPr>
                      </m:ctrlPr>
                    </m:sSubPr>
                    <m:e>
                      <m:r>
                        <m:rPr/>
                        <w:rPr>
                          <w:rFonts w:hint="default" w:ascii="Cambria Math" w:hAnsi="Cambria Math"/>
                          <w:u w:val="none"/>
                          <w:lang w:val="en-US" w:eastAsia="zh-CN"/>
                        </w:rPr>
                        <m:t>C</m:t>
                      </m:r>
                      <m:ctrlPr>
                        <w:rPr>
                          <w:rFonts w:hint="default" w:ascii="Cambria Math" w:hAnsi="Cambria Math"/>
                          <w:i/>
                          <w:u w:val="none"/>
                          <w:lang w:val="en-US" w:eastAsia="zh-CN"/>
                        </w:rPr>
                      </m:ctrlPr>
                    </m:e>
                    <m:sub>
                      <m:r>
                        <m:rPr/>
                        <w:rPr>
                          <w:rFonts w:hint="default" w:ascii="Cambria Math" w:hAnsi="Cambria Math"/>
                          <w:u w:val="none"/>
                          <w:lang w:val="en-US" w:eastAsia="zh-CN"/>
                        </w:rPr>
                        <m:t>i</m:t>
                      </m:r>
                      <m:ctrlPr>
                        <w:rPr>
                          <w:rFonts w:hint="default" w:ascii="Cambria Math" w:hAnsi="Cambria Math"/>
                          <w:i/>
                          <w:u w:val="none"/>
                          <w:lang w:val="en-US" w:eastAsia="zh-CN"/>
                        </w:rPr>
                      </m:ctrlPr>
                    </m:sub>
                  </m:sSub>
                  <m:ctrlPr>
                    <w:rPr>
                      <w:rFonts w:hint="default" w:ascii="Cambria Math" w:hAnsi="Cambria Math"/>
                      <w:i/>
                      <w:u w:val="none"/>
                      <w:lang w:val="en-US" w:eastAsia="zh-CN"/>
                    </w:rPr>
                  </m:ctrlPr>
                </m:e>
                <m:sup>
                  <m:r>
                    <m:rPr/>
                    <w:rPr>
                      <w:rFonts w:hint="default" w:ascii="Cambria Math" w:hAnsi="Cambria Math"/>
                      <w:u w:val="none"/>
                      <w:lang w:val="en-US" w:eastAsia="zh-CN"/>
                    </w:rPr>
                    <m:t>2</m:t>
                  </m:r>
                  <m:ctrlPr>
                    <w:rPr>
                      <w:rFonts w:hint="default" w:ascii="Cambria Math" w:hAnsi="Cambria Math"/>
                      <w:i/>
                      <w:u w:val="none"/>
                      <w:lang w:val="en-US" w:eastAsia="zh-CN"/>
                    </w:rPr>
                  </m:ctrlPr>
                </m:sup>
              </m:sSup>
              <m:ctrlPr>
                <w:rPr>
                  <w:rFonts w:hint="default" w:ascii="Cambria Math" w:hAnsi="Cambria Math"/>
                  <w:i/>
                  <w:u w:val="none"/>
                  <w:lang w:val="en-US" w:eastAsia="zh-CN"/>
                </w:rPr>
              </m:ctrlPr>
            </m:den>
          </m:f>
        </m:oMath>
      </m:oMathPara>
    </w:p>
    <w:p>
      <w:pPr>
        <w:widowControl w:val="0"/>
        <w:numPr>
          <w:ilvl w:val="0"/>
          <w:numId w:val="0"/>
        </w:numPr>
        <w:ind w:leftChars="0"/>
        <w:jc w:val="left"/>
        <w:rPr>
          <w:rFonts w:hint="default" w:hAnsi="Cambria Math" w:eastAsiaTheme="minorEastAsia"/>
          <w:i w:val="0"/>
          <w:u w:val="none"/>
          <w:lang w:val="en-US" w:eastAsia="zh-CN"/>
        </w:rPr>
      </w:pPr>
      <w:r>
        <w:rPr>
          <w:rFonts w:hint="eastAsia" w:hAnsi="Cambria Math"/>
          <w:i w:val="0"/>
          <w:u w:val="none"/>
          <w:lang w:val="en-US" w:eastAsia="zh-CN"/>
        </w:rPr>
        <w:t>将某一类词在句子中出现的严重程度系数，与第I级词本身的指标输入Softmax函数，得到一个权重系数，表示如下：</w:t>
      </w:r>
    </w:p>
    <w:p>
      <w:pPr>
        <w:widowControl w:val="0"/>
        <w:numPr>
          <w:ilvl w:val="0"/>
          <w:numId w:val="0"/>
        </w:numPr>
        <w:ind w:leftChars="0"/>
        <w:jc w:val="left"/>
        <w:rPr>
          <w:rFonts w:hint="default" w:hAnsi="Cambria Math"/>
          <w:i w:val="0"/>
          <w:u w:val="none"/>
          <w:lang w:val="en-US" w:eastAsia="zh-CN"/>
        </w:rPr>
      </w:pPr>
      <m:oMathPara>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W</m:t>
              </m:r>
              <m:ctrlPr>
                <w:rPr>
                  <w:rFonts w:hint="default" w:ascii="Cambria Math" w:hAnsi="Cambria Math"/>
                  <w:i/>
                  <w:u w:val="none"/>
                  <w:lang w:val="en-US" w:eastAsia="zh-CN"/>
                </w:rPr>
              </m:ctrlPr>
            </m:e>
            <m:sub>
              <m:r>
                <m:rPr/>
                <w:rPr>
                  <w:rFonts w:hint="default" w:ascii="Cambria Math" w:hAnsi="Cambria Math"/>
                  <w:u w:val="none"/>
                  <w:lang w:val="en-US" w:eastAsia="zh-CN"/>
                </w:rPr>
                <m:t>i</m:t>
              </m:r>
              <m:ctrlPr>
                <w:rPr>
                  <w:rFonts w:hint="default" w:ascii="Cambria Math" w:hAnsi="Cambria Math"/>
                  <w:i/>
                  <w:u w:val="none"/>
                  <w:lang w:val="en-US" w:eastAsia="zh-CN"/>
                </w:rPr>
              </m:ctrlPr>
            </m:sub>
          </m:sSub>
          <m:r>
            <m:rPr/>
            <w:rPr>
              <w:rFonts w:hint="default" w:ascii="Cambria Math" w:hAnsi="Cambria Math"/>
              <w:u w:val="none"/>
              <w:lang w:val="en-US" w:eastAsia="zh-CN"/>
            </w:rPr>
            <m:t>'=</m:t>
          </m:r>
          <m:r>
            <m:rPr>
              <m:sty m:val="p"/>
            </m:rPr>
            <w:rPr>
              <w:rFonts w:hint="default" w:ascii="Cambria Math" w:hAnsi="Cambria Math"/>
              <w:u w:val="none"/>
              <w:lang w:val="en-US" w:eastAsia="zh-CN"/>
            </w:rPr>
            <m:t>Softmax(</m:t>
          </m:r>
          <m:sSub>
            <m:sSubPr>
              <m:ctrlPr>
                <w:rPr>
                  <w:rFonts w:hint="default" w:ascii="Cambria Math" w:hAnsi="Cambria Math"/>
                  <w:i/>
                  <w:u w:val="none"/>
                  <w:lang w:val="en-US" w:eastAsia="zh-CN"/>
                </w:rPr>
              </m:ctrlPr>
            </m:sSubPr>
            <m:e>
              <m:r>
                <m:rPr/>
                <w:rPr>
                  <w:rFonts w:hint="default" w:ascii="Cambria Math" w:hAnsi="Cambria Math"/>
                  <w:u w:val="none"/>
                  <w:lang w:val="en-US" w:eastAsia="zh-CN"/>
                </w:rPr>
                <m:t>W</m:t>
              </m:r>
              <m:ctrlPr>
                <w:rPr>
                  <w:rFonts w:hint="default" w:ascii="Cambria Math" w:hAnsi="Cambria Math"/>
                  <w:i/>
                  <w:u w:val="none"/>
                  <w:lang w:val="en-US" w:eastAsia="zh-CN"/>
                </w:rPr>
              </m:ctrlPr>
            </m:e>
            <m:sub>
              <m:r>
                <m:rPr/>
                <w:rPr>
                  <w:rFonts w:hint="default" w:ascii="Cambria Math" w:hAnsi="Cambria Math"/>
                  <w:u w:val="none"/>
                  <w:lang w:val="en-US" w:eastAsia="zh-CN"/>
                </w:rPr>
                <m:t>i</m:t>
              </m:r>
              <m:ctrlPr>
                <w:rPr>
                  <w:rFonts w:hint="default" w:ascii="Cambria Math" w:hAnsi="Cambria Math"/>
                  <w:i/>
                  <w:u w:val="none"/>
                  <w:lang w:val="en-US" w:eastAsia="zh-CN"/>
                </w:rPr>
              </m:ctrlPr>
            </m:sub>
          </m:sSub>
          <m:r>
            <m:rPr/>
            <w:rPr>
              <w:rFonts w:hint="default" w:ascii="Cambria Math" w:hAnsi="Cambria Math"/>
              <w:u w:val="none"/>
              <w:lang w:val="en-US" w:eastAsia="zh-CN"/>
            </w:rPr>
            <m:t>)=</m:t>
          </m:r>
          <m:f>
            <m:fPr>
              <m:ctrlPr>
                <w:rPr>
                  <w:rFonts w:hint="default" w:ascii="Cambria Math" w:hAnsi="Cambria Math"/>
                  <w:i/>
                  <w:u w:val="none"/>
                  <w:lang w:val="en-US" w:eastAsia="zh-CN"/>
                </w:rPr>
              </m:ctrlPr>
            </m:fPr>
            <m:num>
              <m:sSup>
                <m:sSupPr>
                  <m:ctrlPr>
                    <w:rPr>
                      <w:rFonts w:hint="default" w:ascii="Cambria Math" w:hAnsi="Cambria Math"/>
                      <w:i/>
                      <w:u w:val="none"/>
                      <w:lang w:val="en-US" w:eastAsia="zh-CN"/>
                    </w:rPr>
                  </m:ctrlPr>
                </m:sSupPr>
                <m:e>
                  <m:r>
                    <m:rPr/>
                    <w:rPr>
                      <w:rFonts w:hint="default" w:ascii="Cambria Math" w:hAnsi="Cambria Math"/>
                      <w:u w:val="none"/>
                      <w:lang w:val="en-US" w:eastAsia="zh-CN"/>
                    </w:rPr>
                    <m:t>e</m:t>
                  </m:r>
                  <m:ctrlPr>
                    <w:rPr>
                      <w:rFonts w:hint="default" w:ascii="Cambria Math" w:hAnsi="Cambria Math"/>
                      <w:i/>
                      <w:u w:val="none"/>
                      <w:lang w:val="en-US" w:eastAsia="zh-CN"/>
                    </w:rPr>
                  </m:ctrlPr>
                </m:e>
                <m:sup>
                  <m:r>
                    <m:rPr/>
                    <w:rPr>
                      <w:rFonts w:hint="default" w:ascii="Cambria Math" w:hAnsi="Cambria Math"/>
                      <w:u w:val="none"/>
                      <w:lang w:val="en-US" w:eastAsia="zh-CN"/>
                    </w:rPr>
                    <m:t>Wi</m:t>
                  </m:r>
                  <m:r>
                    <m:rPr/>
                    <w:rPr>
                      <w:rFonts w:ascii="Cambria Math" w:hAnsi="Cambria Math"/>
                      <w:u w:val="none"/>
                      <w:lang w:val="en-US"/>
                    </w:rPr>
                    <m:t>×</m:t>
                  </m:r>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i</m:t>
                      </m:r>
                      <m:ctrlPr>
                        <w:rPr>
                          <w:rFonts w:ascii="Cambria Math" w:hAnsi="Cambria Math"/>
                          <w:i/>
                          <w:u w:val="none"/>
                          <w:lang w:val="en-US"/>
                        </w:rPr>
                      </m:ctrlPr>
                    </m:sub>
                  </m:sSub>
                  <m:ctrlPr>
                    <w:rPr>
                      <w:rFonts w:hint="default" w:ascii="Cambria Math" w:hAnsi="Cambria Math"/>
                      <w:i/>
                      <w:u w:val="none"/>
                      <w:lang w:val="en-US" w:eastAsia="zh-CN"/>
                    </w:rPr>
                  </m:ctrlPr>
                </m:sup>
              </m:sSup>
              <m:ctrlPr>
                <w:rPr>
                  <w:rFonts w:hint="default" w:ascii="Cambria Math" w:hAnsi="Cambria Math"/>
                  <w:i/>
                  <w:u w:val="none"/>
                  <w:lang w:val="en-US" w:eastAsia="zh-CN"/>
                </w:rPr>
              </m:ctrlPr>
            </m:num>
            <m:den>
              <m:nary>
                <m:naryPr>
                  <m:chr m:val="∑"/>
                  <m:limLoc m:val="undOvr"/>
                  <m:ctrlPr>
                    <w:rPr>
                      <w:rFonts w:hint="default" w:ascii="Cambria Math" w:hAnsi="Cambria Math"/>
                      <w:i/>
                      <w:u w:val="none"/>
                      <w:lang w:val="en-US" w:eastAsia="zh-CN"/>
                    </w:rPr>
                  </m:ctrlPr>
                </m:naryPr>
                <m:sub>
                  <m:r>
                    <m:rPr/>
                    <w:rPr>
                      <w:rFonts w:hint="default" w:ascii="Cambria Math" w:hAnsi="Cambria Math"/>
                      <w:u w:val="none"/>
                      <w:lang w:val="en-US" w:eastAsia="zh-CN"/>
                    </w:rPr>
                    <m:t>i=1</m:t>
                  </m:r>
                  <m:ctrlPr>
                    <w:rPr>
                      <w:rFonts w:hint="default" w:ascii="Cambria Math" w:hAnsi="Cambria Math"/>
                      <w:i/>
                      <w:u w:val="none"/>
                      <w:lang w:val="en-US" w:eastAsia="zh-CN"/>
                    </w:rPr>
                  </m:ctrlPr>
                </m:sub>
                <m:sup>
                  <m:r>
                    <m:rPr/>
                    <w:rPr>
                      <w:rFonts w:hint="default" w:ascii="Cambria Math" w:hAnsi="Cambria Math"/>
                      <w:u w:val="none"/>
                      <w:lang w:val="en-US" w:eastAsia="zh-CN"/>
                    </w:rPr>
                    <m:t>n</m:t>
                  </m:r>
                  <m:ctrlPr>
                    <w:rPr>
                      <w:rFonts w:hint="default" w:ascii="Cambria Math" w:hAnsi="Cambria Math"/>
                      <w:i/>
                      <w:u w:val="none"/>
                      <w:lang w:val="en-US" w:eastAsia="zh-CN"/>
                    </w:rPr>
                  </m:ctrlPr>
                </m:sup>
                <m:e>
                  <m:sSup>
                    <m:sSupPr>
                      <m:ctrlPr>
                        <w:rPr>
                          <w:rFonts w:hint="default" w:ascii="Cambria Math" w:hAnsi="Cambria Math"/>
                          <w:i/>
                          <w:u w:val="none"/>
                          <w:lang w:val="en-US" w:eastAsia="zh-CN"/>
                        </w:rPr>
                      </m:ctrlPr>
                    </m:sSupPr>
                    <m:e>
                      <m:r>
                        <m:rPr/>
                        <w:rPr>
                          <w:rFonts w:hint="default" w:ascii="Cambria Math" w:hAnsi="Cambria Math"/>
                          <w:u w:val="none"/>
                          <w:lang w:val="en-US" w:eastAsia="zh-CN"/>
                        </w:rPr>
                        <m:t>e</m:t>
                      </m:r>
                      <m:ctrlPr>
                        <w:rPr>
                          <w:rFonts w:hint="default" w:ascii="Cambria Math" w:hAnsi="Cambria Math"/>
                          <w:i/>
                          <w:u w:val="none"/>
                          <w:lang w:val="en-US" w:eastAsia="zh-CN"/>
                        </w:rPr>
                      </m:ctrlPr>
                    </m:e>
                    <m:sup>
                      <m:r>
                        <m:rPr/>
                        <w:rPr>
                          <w:rFonts w:hint="default" w:ascii="Cambria Math" w:hAnsi="Cambria Math"/>
                          <w:u w:val="none"/>
                          <w:lang w:val="en-US" w:eastAsia="zh-CN"/>
                        </w:rPr>
                        <m:t>Wi</m:t>
                      </m:r>
                      <m:r>
                        <m:rPr/>
                        <w:rPr>
                          <w:rFonts w:ascii="Cambria Math" w:hAnsi="Cambria Math"/>
                          <w:u w:val="none"/>
                          <w:lang w:val="en-US"/>
                        </w:rPr>
                        <m:t>×</m:t>
                      </m:r>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i</m:t>
                          </m:r>
                          <m:ctrlPr>
                            <w:rPr>
                              <w:rFonts w:ascii="Cambria Math" w:hAnsi="Cambria Math"/>
                              <w:i/>
                              <w:u w:val="none"/>
                              <w:lang w:val="en-US"/>
                            </w:rPr>
                          </m:ctrlPr>
                        </m:sub>
                      </m:sSub>
                      <m:ctrlPr>
                        <w:rPr>
                          <w:rFonts w:hint="default" w:ascii="Cambria Math" w:hAnsi="Cambria Math"/>
                          <w:i/>
                          <w:u w:val="none"/>
                          <w:lang w:val="en-US" w:eastAsia="zh-CN"/>
                        </w:rPr>
                      </m:ctrlPr>
                    </m:sup>
                  </m:sSup>
                  <m:ctrlPr>
                    <w:rPr>
                      <w:rFonts w:hint="default" w:ascii="Cambria Math" w:hAnsi="Cambria Math"/>
                      <w:i/>
                      <w:u w:val="none"/>
                      <w:lang w:val="en-US" w:eastAsia="zh-CN"/>
                    </w:rPr>
                  </m:ctrlPr>
                </m:e>
              </m:nary>
              <m:ctrlPr>
                <w:rPr>
                  <w:rFonts w:hint="default" w:ascii="Cambria Math" w:hAnsi="Cambria Math"/>
                  <w:i/>
                  <w:u w:val="none"/>
                  <w:lang w:val="en-US" w:eastAsia="zh-CN"/>
                </w:rPr>
              </m:ctrlPr>
            </m:den>
          </m:f>
        </m:oMath>
      </m:oMathPara>
    </w:p>
    <w:p>
      <w:pPr>
        <w:widowControl w:val="0"/>
        <w:numPr>
          <w:ilvl w:val="0"/>
          <w:numId w:val="0"/>
        </w:numPr>
        <w:ind w:leftChars="0"/>
        <w:jc w:val="left"/>
        <w:rPr>
          <w:rFonts w:hint="default" w:hAnsi="Cambria Math"/>
          <w:i w:val="0"/>
          <w:u w:val="none"/>
          <w:lang w:val="en-US" w:eastAsia="zh-CN"/>
        </w:rPr>
      </w:pPr>
      <m:oMath>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i</m:t>
            </m:r>
            <m:ctrlPr>
              <w:rPr>
                <w:rFonts w:ascii="Cambria Math" w:hAnsi="Cambria Math"/>
                <w:i/>
                <w:u w:val="none"/>
                <w:lang w:val="en-US"/>
              </w:rPr>
            </m:ctrlPr>
          </m:sub>
        </m:sSub>
      </m:oMath>
      <w:r>
        <w:rPr>
          <w:rFonts w:hint="eastAsia" w:hAnsi="Cambria Math"/>
          <w:i w:val="0"/>
          <w:u w:val="none"/>
          <w:lang w:val="en-US" w:eastAsia="zh-CN"/>
        </w:rPr>
        <w:t>是该级别</w:t>
      </w:r>
      <w:r>
        <w:rPr>
          <w:rFonts w:hint="eastAsia"/>
          <w:lang w:val="en-US" w:eastAsia="zh-CN"/>
        </w:rPr>
        <w:t>词汇级的暴力分数，见</w:t>
      </w:r>
      <w:r>
        <w:rPr>
          <w:rFonts w:hint="eastAsia"/>
          <w:b/>
          <w:bCs/>
          <w:lang w:val="en-US" w:eastAsia="zh-CN"/>
        </w:rPr>
        <w:t>（1）</w:t>
      </w:r>
      <w:r>
        <w:rPr>
          <w:rFonts w:hint="eastAsia"/>
          <w:b/>
          <w:bCs/>
          <w:u w:val="none"/>
          <w:lang w:val="en-US" w:eastAsia="zh-CN"/>
        </w:rPr>
        <w:t>词汇级的暴力分数计算，将该类词的</w:t>
      </w:r>
      <w:r>
        <w:rPr>
          <w:rFonts w:hint="eastAsia" w:hAnsi="Cambria Math"/>
          <w:i w:val="0"/>
          <w:u w:val="none"/>
          <w:lang w:val="en-US" w:eastAsia="zh-CN"/>
        </w:rPr>
        <w:t>严重程度系数与词本身的暴力分数相乘，再除以完整句子的长度即可得到句子级的暴力分数。</w:t>
      </w:r>
    </w:p>
    <w:p>
      <w:pPr>
        <w:widowControl w:val="0"/>
        <w:numPr>
          <w:ilvl w:val="0"/>
          <w:numId w:val="0"/>
        </w:numPr>
        <w:ind w:leftChars="0"/>
        <w:jc w:val="left"/>
        <w:rPr>
          <w:rFonts w:hint="default" w:hAnsi="Cambria Math"/>
          <w:i w:val="0"/>
          <w:u w:val="none"/>
          <w:lang w:val="en-US" w:eastAsia="zh-CN"/>
        </w:rPr>
      </w:pPr>
      <m:oMathPara>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S</m:t>
              </m:r>
              <m:ctrlPr>
                <w:rPr>
                  <w:rFonts w:hint="default" w:ascii="Cambria Math" w:hAnsi="Cambria Math"/>
                  <w:i/>
                  <w:u w:val="none"/>
                  <w:lang w:val="en-US" w:eastAsia="zh-CN"/>
                </w:rPr>
              </m:ctrlPr>
            </m:e>
            <m:sub>
              <m:r>
                <m:rPr/>
                <w:rPr>
                  <w:rFonts w:hint="default" w:ascii="Cambria Math" w:hAnsi="Cambria Math"/>
                  <w:u w:val="none"/>
                  <w:lang w:val="en-US" w:eastAsia="zh-CN"/>
                </w:rPr>
                <m:t>sentence</m:t>
              </m:r>
              <m:ctrlPr>
                <w:rPr>
                  <w:rFonts w:hint="default" w:ascii="Cambria Math" w:hAnsi="Cambria Math"/>
                  <w:i/>
                  <w:u w:val="none"/>
                  <w:lang w:val="en-US" w:eastAsia="zh-CN"/>
                </w:rPr>
              </m:ctrlPr>
            </m:sub>
          </m:sSub>
          <m:r>
            <m:rPr/>
            <w:rPr>
              <w:rFonts w:hint="default" w:ascii="Cambria Math" w:hAnsi="Cambria Math"/>
              <w:u w:val="none"/>
              <w:lang w:val="en-US" w:eastAsia="zh-CN"/>
            </w:rPr>
            <m:t>=</m:t>
          </m:r>
          <m:nary>
            <m:naryPr>
              <m:chr m:val="∑"/>
              <m:limLoc m:val="undOvr"/>
              <m:ctrlPr>
                <w:rPr>
                  <w:rFonts w:hint="default" w:ascii="Cambria Math" w:hAnsi="Cambria Math"/>
                  <w:i/>
                  <w:u w:val="none"/>
                  <w:lang w:val="en-US" w:eastAsia="zh-CN"/>
                </w:rPr>
              </m:ctrlPr>
            </m:naryPr>
            <m:sub>
              <m:r>
                <m:rPr/>
                <w:rPr>
                  <w:rFonts w:hint="default" w:ascii="Cambria Math" w:hAnsi="Cambria Math"/>
                  <w:u w:val="none"/>
                  <w:lang w:val="en-US" w:eastAsia="zh-CN"/>
                </w:rPr>
                <m:t>i=1</m:t>
              </m:r>
              <m:ctrlPr>
                <w:rPr>
                  <w:rFonts w:hint="default" w:ascii="Cambria Math" w:hAnsi="Cambria Math"/>
                  <w:i/>
                  <w:u w:val="none"/>
                  <w:lang w:val="en-US" w:eastAsia="zh-CN"/>
                </w:rPr>
              </m:ctrlPr>
            </m:sub>
            <m:sup>
              <m:r>
                <m:rPr/>
                <w:rPr>
                  <w:rFonts w:hint="default" w:ascii="Cambria Math" w:hAnsi="Cambria Math"/>
                  <w:u w:val="none"/>
                  <w:lang w:val="en-US" w:eastAsia="zh-CN"/>
                </w:rPr>
                <m:t>n</m:t>
              </m:r>
              <m:ctrlPr>
                <w:rPr>
                  <w:rFonts w:hint="default" w:ascii="Cambria Math" w:hAnsi="Cambria Math"/>
                  <w:i/>
                  <w:u w:val="none"/>
                  <w:lang w:val="en-US" w:eastAsia="zh-CN"/>
                </w:rPr>
              </m:ctrlPr>
            </m:sup>
            <m:e>
              <m:r>
                <m:rPr/>
                <w:rPr>
                  <w:rFonts w:hint="default" w:ascii="Cambria Math" w:hAnsi="Cambria Math"/>
                  <w:u w:val="none"/>
                  <w:lang w:val="en-US" w:eastAsia="zh-CN"/>
                </w:rPr>
                <m:t>Wi'</m:t>
              </m:r>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i</m:t>
                  </m:r>
                  <m:ctrlPr>
                    <w:rPr>
                      <w:rFonts w:ascii="Cambria Math" w:hAnsi="Cambria Math"/>
                      <w:i/>
                      <w:u w:val="none"/>
                      <w:lang w:val="en-US"/>
                    </w:rPr>
                  </m:ctrlPr>
                </m:sub>
              </m:sSub>
              <m:ctrlPr>
                <w:rPr>
                  <w:rFonts w:hint="default" w:ascii="Cambria Math" w:hAnsi="Cambria Math"/>
                  <w:i/>
                  <w:u w:val="none"/>
                  <w:lang w:val="en-US" w:eastAsia="zh-CN"/>
                </w:rPr>
              </m:ctrlPr>
            </m:e>
          </m:nary>
          <m:r>
            <m:rPr>
              <m:sty m:val="p"/>
            </m:rPr>
            <w:commentReference w:id="3"/>
          </m:r>
        </m:oMath>
      </m:oMathPara>
    </w:p>
    <w:p>
      <w:pPr>
        <w:widowControl w:val="0"/>
        <w:numPr>
          <w:ilvl w:val="0"/>
          <w:numId w:val="0"/>
        </w:numPr>
        <w:ind w:leftChars="0"/>
        <w:jc w:val="left"/>
        <w:rPr>
          <w:rFonts w:hint="eastAsia" w:hAnsi="Cambria Math"/>
          <w:i w:val="0"/>
          <w:u w:val="none"/>
          <w:lang w:val="en-US" w:eastAsia="zh-CN"/>
        </w:rPr>
      </w:pPr>
      <w:r>
        <w:rPr>
          <w:rFonts w:hint="eastAsia" w:hAnsi="Cambria Math"/>
          <w:i w:val="0"/>
          <w:u w:val="none"/>
          <w:lang w:val="en-US" w:eastAsia="zh-CN"/>
        </w:rPr>
        <w:t>以下表为例：</w:t>
      </w:r>
    </w:p>
    <w:p>
      <w:pPr>
        <w:widowControl w:val="0"/>
        <w:numPr>
          <w:ilvl w:val="0"/>
          <w:numId w:val="0"/>
        </w:numPr>
        <w:ind w:leftChars="0"/>
        <w:jc w:val="left"/>
        <w:rPr>
          <w:rFonts w:hint="eastAsia" w:hAnsi="Cambria Math"/>
          <w:i w:val="0"/>
          <w:u w:val="none"/>
          <w:lang w:val="en-US" w:eastAsia="zh-CN"/>
        </w:rPr>
      </w:pPr>
    </w:p>
    <w:p>
      <w:pPr>
        <w:widowControl w:val="0"/>
        <w:numPr>
          <w:ilvl w:val="0"/>
          <w:numId w:val="0"/>
        </w:numPr>
        <w:ind w:leftChars="0"/>
        <w:jc w:val="left"/>
        <w:rPr>
          <w:rFonts w:hint="default" w:hAnsi="Cambria Math"/>
          <w:i w:val="0"/>
          <w:u w:val="none"/>
          <w:lang w:val="en-US" w:eastAsia="zh-CN"/>
        </w:rPr>
      </w:pPr>
    </w:p>
    <w:p>
      <w:pPr>
        <w:widowControl w:val="0"/>
        <w:numPr>
          <w:ilvl w:val="1"/>
          <w:numId w:val="5"/>
        </w:numPr>
        <w:ind w:left="840" w:leftChars="0" w:hanging="420" w:firstLineChars="0"/>
        <w:jc w:val="left"/>
        <w:rPr>
          <w:rFonts w:hint="eastAsia"/>
          <w:u w:val="none"/>
          <w:lang w:val="en-US" w:eastAsia="zh-CN"/>
        </w:rPr>
      </w:pPr>
      <w:r>
        <w:rPr>
          <w:rFonts w:hint="eastAsia"/>
          <w:u w:val="none"/>
          <w:lang w:val="en-US" w:eastAsia="zh-CN"/>
        </w:rPr>
        <w:t>文章级的暴力分数计算</w:t>
      </w:r>
    </w:p>
    <w:p>
      <w:pPr>
        <w:widowControl w:val="0"/>
        <w:numPr>
          <w:ilvl w:val="0"/>
          <w:numId w:val="0"/>
        </w:numPr>
        <w:ind w:leftChars="0"/>
        <w:jc w:val="left"/>
        <w:rPr>
          <w:rFonts w:hint="default"/>
          <w:lang w:val="en-US" w:eastAsia="zh-CN"/>
        </w:rPr>
      </w:pPr>
      <w:r>
        <w:rPr>
          <w:rFonts w:hint="eastAsia"/>
          <w:lang w:val="en-US" w:eastAsia="zh-CN"/>
        </w:rPr>
        <w:t>将文章整体使用句子级的暴力分数计算，或采用以下的方式：</w:t>
      </w:r>
    </w:p>
    <w:p>
      <w:pPr>
        <w:widowControl w:val="0"/>
        <w:numPr>
          <w:ilvl w:val="0"/>
          <w:numId w:val="0"/>
        </w:numPr>
        <w:ind w:leftChars="0"/>
        <w:jc w:val="left"/>
        <w:rPr>
          <w:rFonts w:hint="eastAsia" w:hAnsi="Cambria Math"/>
          <w:i w:val="0"/>
          <w:u w:val="none"/>
          <w:lang w:val="en-US" w:eastAsia="zh-CN"/>
        </w:rPr>
      </w:pPr>
    </w:p>
    <w:p>
      <w:pPr>
        <w:widowControl w:val="0"/>
        <w:numPr>
          <w:ilvl w:val="0"/>
          <w:numId w:val="0"/>
        </w:numPr>
        <w:ind w:leftChars="0"/>
        <w:jc w:val="left"/>
        <w:rPr>
          <w:rFonts w:hint="default" w:hAnsi="Cambria Math"/>
          <w:i w:val="0"/>
          <w:u w:val="none"/>
          <w:lang w:val="en-US" w:eastAsia="zh-CN"/>
        </w:rPr>
      </w:pPr>
      <m:oMathPara>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S</m:t>
              </m:r>
              <m:ctrlPr>
                <w:rPr>
                  <w:rFonts w:hint="default" w:ascii="Cambria Math" w:hAnsi="Cambria Math"/>
                  <w:i/>
                  <w:u w:val="none"/>
                  <w:lang w:val="en-US" w:eastAsia="zh-CN"/>
                </w:rPr>
              </m:ctrlPr>
            </m:e>
            <m:sub>
              <m:r>
                <m:rPr/>
                <w:rPr>
                  <w:rFonts w:hint="default" w:ascii="Cambria Math" w:hAnsi="Cambria Math"/>
                  <w:u w:val="none"/>
                  <w:lang w:val="en-US" w:eastAsia="zh-CN"/>
                </w:rPr>
                <m:t>text</m:t>
              </m:r>
              <m:ctrlPr>
                <w:rPr>
                  <w:rFonts w:hint="default" w:ascii="Cambria Math" w:hAnsi="Cambria Math"/>
                  <w:i/>
                  <w:u w:val="none"/>
                  <w:lang w:val="en-US" w:eastAsia="zh-CN"/>
                </w:rPr>
              </m:ctrlPr>
            </m:sub>
          </m:sSub>
          <m:r>
            <m:rPr/>
            <w:rPr>
              <w:rFonts w:hint="default" w:ascii="Cambria Math" w:hAnsi="Cambria Math"/>
              <w:u w:val="none"/>
              <w:lang w:val="en-US" w:eastAsia="zh-CN"/>
            </w:rPr>
            <m:t>=</m:t>
          </m:r>
          <m:f>
            <m:fPr>
              <m:ctrlPr>
                <w:rPr>
                  <w:rFonts w:hint="default" w:ascii="Cambria Math" w:hAnsi="Cambria Math"/>
                  <w:i/>
                  <w:u w:val="none"/>
                  <w:lang w:val="en-US" w:eastAsia="zh-CN"/>
                </w:rPr>
              </m:ctrlPr>
            </m:fPr>
            <m:num>
              <m:nary>
                <m:naryPr>
                  <m:chr m:val="∑"/>
                  <m:limLoc m:val="undOvr"/>
                  <m:ctrlPr>
                    <w:rPr>
                      <w:rFonts w:hint="default" w:ascii="Cambria Math" w:hAnsi="Cambria Math"/>
                      <w:i/>
                      <w:u w:val="none"/>
                      <w:lang w:val="en-US" w:eastAsia="zh-CN"/>
                    </w:rPr>
                  </m:ctrlPr>
                </m:naryPr>
                <m:sub>
                  <m:r>
                    <m:rPr/>
                    <w:rPr>
                      <w:rFonts w:hint="default" w:ascii="Cambria Math" w:hAnsi="Cambria Math"/>
                      <w:u w:val="none"/>
                      <w:lang w:val="en-US" w:eastAsia="zh-CN"/>
                    </w:rPr>
                    <m:t>i=1</m:t>
                  </m:r>
                  <m:ctrlPr>
                    <w:rPr>
                      <w:rFonts w:hint="default" w:ascii="Cambria Math" w:hAnsi="Cambria Math"/>
                      <w:i/>
                      <w:u w:val="none"/>
                      <w:lang w:val="en-US" w:eastAsia="zh-CN"/>
                    </w:rPr>
                  </m:ctrlPr>
                </m:sub>
                <m:sup>
                  <m:sSub>
                    <m:sSubPr>
                      <m:ctrlPr>
                        <w:rPr>
                          <w:rFonts w:hint="default" w:ascii="Cambria Math" w:hAnsi="Cambria Math"/>
                          <w:i/>
                          <w:u w:val="none"/>
                          <w:lang w:val="en-US" w:eastAsia="zh-CN"/>
                        </w:rPr>
                      </m:ctrlPr>
                    </m:sSubPr>
                    <m:e>
                      <m:r>
                        <m:rPr/>
                        <w:rPr>
                          <w:rFonts w:hint="default" w:ascii="Cambria Math" w:hAnsi="Cambria Math"/>
                          <w:u w:val="none"/>
                          <w:lang w:val="en-US" w:eastAsia="zh-CN"/>
                        </w:rPr>
                        <m:t>l</m:t>
                      </m:r>
                      <m:ctrlPr>
                        <w:rPr>
                          <w:rFonts w:hint="default" w:ascii="Cambria Math" w:hAnsi="Cambria Math"/>
                          <w:i/>
                          <w:u w:val="none"/>
                          <w:lang w:val="en-US" w:eastAsia="zh-CN"/>
                        </w:rPr>
                      </m:ctrlPr>
                    </m:e>
                    <m:sub>
                      <m:r>
                        <m:rPr/>
                        <w:rPr>
                          <w:rFonts w:hint="default" w:ascii="Cambria Math" w:hAnsi="Cambria Math"/>
                          <w:u w:val="none"/>
                          <w:lang w:val="en-US" w:eastAsia="zh-CN"/>
                        </w:rPr>
                        <m:t>sentence</m:t>
                      </m:r>
                      <m:ctrlPr>
                        <w:rPr>
                          <w:rFonts w:hint="default" w:ascii="Cambria Math" w:hAnsi="Cambria Math"/>
                          <w:i/>
                          <w:u w:val="none"/>
                          <w:lang w:val="en-US" w:eastAsia="zh-CN"/>
                        </w:rPr>
                      </m:ctrlPr>
                    </m:sub>
                  </m:sSub>
                  <m:ctrlPr>
                    <w:rPr>
                      <w:rFonts w:hint="default" w:ascii="Cambria Math" w:hAnsi="Cambria Math"/>
                      <w:i/>
                      <w:u w:val="none"/>
                      <w:lang w:val="en-US" w:eastAsia="zh-CN"/>
                    </w:rPr>
                  </m:ctrlPr>
                </m:sup>
                <m:e>
                  <m:sSub>
                    <m:sSubPr>
                      <m:ctrlPr>
                        <w:rPr>
                          <w:rFonts w:hint="default" w:ascii="Cambria Math" w:hAnsi="Cambria Math"/>
                          <w:i/>
                          <w:u w:val="none"/>
                          <w:lang w:val="en-US" w:eastAsia="zh-CN"/>
                        </w:rPr>
                      </m:ctrlPr>
                    </m:sSubPr>
                    <m:e>
                      <m:r>
                        <m:rPr/>
                        <w:rPr>
                          <w:rFonts w:hint="default" w:ascii="Cambria Math" w:hAnsi="Cambria Math"/>
                          <w:u w:val="none"/>
                          <w:lang w:val="en-US" w:eastAsia="zh-CN"/>
                        </w:rPr>
                        <m:t>S</m:t>
                      </m:r>
                      <m:ctrlPr>
                        <w:rPr>
                          <w:rFonts w:hint="default" w:ascii="Cambria Math" w:hAnsi="Cambria Math"/>
                          <w:i/>
                          <w:u w:val="none"/>
                          <w:lang w:val="en-US" w:eastAsia="zh-CN"/>
                        </w:rPr>
                      </m:ctrlPr>
                    </m:e>
                    <m:sub>
                      <m:r>
                        <m:rPr/>
                        <w:rPr>
                          <w:rFonts w:hint="default" w:ascii="Cambria Math" w:hAnsi="Cambria Math"/>
                          <w:u w:val="none"/>
                          <w:lang w:val="en-US" w:eastAsia="zh-CN"/>
                        </w:rPr>
                        <m:t>sentence</m:t>
                      </m:r>
                      <m:ctrlPr>
                        <w:rPr>
                          <w:rFonts w:hint="default" w:ascii="Cambria Math" w:hAnsi="Cambria Math"/>
                          <w:i/>
                          <w:u w:val="none"/>
                          <w:lang w:val="en-US" w:eastAsia="zh-CN"/>
                        </w:rPr>
                      </m:ctrlPr>
                    </m:sub>
                  </m:sSub>
                  <m:r>
                    <m:rPr/>
                    <w:rPr>
                      <w:rFonts w:hint="default" w:ascii="Cambria Math" w:hAnsi="Cambria Math"/>
                      <w:u w:val="none"/>
                      <w:lang w:val="en-US" w:eastAsia="zh-CN"/>
                    </w:rPr>
                    <m:t>(i)</m:t>
                  </m:r>
                  <m:ctrlPr>
                    <w:rPr>
                      <w:rFonts w:hint="default" w:ascii="Cambria Math" w:hAnsi="Cambria Math"/>
                      <w:i/>
                      <w:u w:val="none"/>
                      <w:lang w:val="en-US" w:eastAsia="zh-CN"/>
                    </w:rPr>
                  </m:ctrlPr>
                </m:e>
              </m:nary>
              <m:ctrlPr>
                <w:rPr>
                  <w:rFonts w:hint="default" w:ascii="Cambria Math" w:hAnsi="Cambria Math"/>
                  <w:i/>
                  <w:u w:val="none"/>
                  <w:lang w:val="en-US" w:eastAsia="zh-CN"/>
                </w:rPr>
              </m:ctrlPr>
            </m:num>
            <m:den>
              <m:sSub>
                <m:sSubPr>
                  <m:ctrlPr>
                    <w:rPr>
                      <w:rFonts w:hint="default" w:ascii="Cambria Math" w:hAnsi="Cambria Math"/>
                      <w:i/>
                      <w:u w:val="none"/>
                      <w:lang w:val="en-US" w:eastAsia="zh-CN"/>
                    </w:rPr>
                  </m:ctrlPr>
                </m:sSubPr>
                <m:e>
                  <m:r>
                    <m:rPr/>
                    <w:rPr>
                      <w:rFonts w:hint="default" w:ascii="Cambria Math" w:hAnsi="Cambria Math"/>
                      <w:u w:val="none"/>
                      <w:lang w:val="en-US" w:eastAsia="zh-CN"/>
                    </w:rPr>
                    <m:t>l</m:t>
                  </m:r>
                  <m:ctrlPr>
                    <w:rPr>
                      <w:rFonts w:hint="default" w:ascii="Cambria Math" w:hAnsi="Cambria Math"/>
                      <w:i/>
                      <w:u w:val="none"/>
                      <w:lang w:val="en-US" w:eastAsia="zh-CN"/>
                    </w:rPr>
                  </m:ctrlPr>
                </m:e>
                <m:sub>
                  <m:r>
                    <m:rPr/>
                    <w:rPr>
                      <w:rFonts w:hint="default" w:ascii="Cambria Math" w:hAnsi="Cambria Math"/>
                      <w:u w:val="none"/>
                      <w:lang w:val="en-US" w:eastAsia="zh-CN"/>
                    </w:rPr>
                    <m:t>sentence</m:t>
                  </m:r>
                  <m:ctrlPr>
                    <w:rPr>
                      <w:rFonts w:hint="default" w:ascii="Cambria Math" w:hAnsi="Cambria Math"/>
                      <w:i/>
                      <w:u w:val="none"/>
                      <w:lang w:val="en-US" w:eastAsia="zh-CN"/>
                    </w:rPr>
                  </m:ctrlPr>
                </m:sub>
              </m:sSub>
              <m:ctrlPr>
                <w:rPr>
                  <w:rFonts w:hint="default" w:ascii="Cambria Math" w:hAnsi="Cambria Math"/>
                  <w:i/>
                  <w:u w:val="none"/>
                  <w:lang w:val="en-US" w:eastAsia="zh-CN"/>
                </w:rPr>
              </m:ctrlPr>
            </m:den>
          </m:f>
          <m:r>
            <m:rPr>
              <m:sty m:val="p"/>
            </m:rPr>
            <w:commentReference w:id="4"/>
          </m:r>
        </m:oMath>
      </m:oMathPara>
    </w:p>
    <w:p>
      <w:pPr>
        <w:widowControl w:val="0"/>
        <w:numPr>
          <w:ilvl w:val="0"/>
          <w:numId w:val="0"/>
        </w:numPr>
        <w:ind w:leftChars="0"/>
        <w:jc w:val="left"/>
        <w:rPr>
          <w:rFonts w:hint="eastAsia"/>
          <w:lang w:val="en-US" w:eastAsia="zh-CN"/>
        </w:rPr>
      </w:pPr>
      <w:r>
        <w:rPr>
          <w:rFonts w:hint="eastAsia"/>
          <w:lang w:val="en-US" w:eastAsia="zh-CN"/>
        </w:rPr>
        <w:t>先计算文章的句子数为</w:t>
      </w:r>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l</m:t>
            </m:r>
            <m:ctrlPr>
              <w:rPr>
                <w:rFonts w:hint="default" w:ascii="Cambria Math" w:hAnsi="Cambria Math"/>
                <w:i/>
                <w:u w:val="none"/>
                <w:lang w:val="en-US" w:eastAsia="zh-CN"/>
              </w:rPr>
            </m:ctrlPr>
          </m:e>
          <m:sub>
            <m:r>
              <m:rPr/>
              <w:rPr>
                <w:rFonts w:hint="default" w:ascii="Cambria Math" w:hAnsi="Cambria Math"/>
                <w:u w:val="none"/>
                <w:lang w:val="en-US" w:eastAsia="zh-CN"/>
              </w:rPr>
              <m:t>sentence</m:t>
            </m:r>
            <m:ctrlPr>
              <w:rPr>
                <w:rFonts w:hint="default" w:ascii="Cambria Math" w:hAnsi="Cambria Math"/>
                <w:i/>
                <w:u w:val="none"/>
                <w:lang w:val="en-US" w:eastAsia="zh-CN"/>
              </w:rPr>
            </m:ctrlPr>
          </m:sub>
        </m:sSub>
      </m:oMath>
      <w:r>
        <w:rPr>
          <w:rFonts w:hint="eastAsia" w:hAnsi="Cambria Math"/>
          <w:i w:val="0"/>
          <w:u w:val="none"/>
          <w:lang w:val="en-US" w:eastAsia="zh-CN"/>
        </w:rPr>
        <w:t>，使用句子级的暴力分数计算出计算单个句子的暴力分数。</w:t>
      </w:r>
    </w:p>
    <w:p>
      <w:pPr>
        <w:widowControl w:val="0"/>
        <w:numPr>
          <w:ilvl w:val="1"/>
          <w:numId w:val="5"/>
        </w:numPr>
        <w:ind w:left="840" w:leftChars="0" w:hanging="420" w:firstLineChars="0"/>
        <w:jc w:val="left"/>
        <w:rPr>
          <w:rFonts w:hint="default"/>
          <w:lang w:val="en-US" w:eastAsia="zh-CN"/>
        </w:rPr>
      </w:pPr>
      <w:r>
        <w:rPr>
          <w:rFonts w:hint="eastAsia"/>
          <w:lang w:val="en-US" w:eastAsia="zh-CN"/>
        </w:rPr>
        <w:t>对象级的暴力分数计算</w:t>
      </w:r>
    </w:p>
    <w:p>
      <w:pPr>
        <w:widowControl w:val="0"/>
        <w:numPr>
          <w:ilvl w:val="0"/>
          <w:numId w:val="0"/>
        </w:numPr>
        <w:ind w:left="420" w:leftChars="0"/>
        <w:jc w:val="left"/>
        <w:rPr>
          <w:rFonts w:hint="default"/>
          <w:lang w:val="en-US" w:eastAsia="zh-CN"/>
        </w:rPr>
      </w:pPr>
      <w:r>
        <w:rPr>
          <w:rFonts w:hint="eastAsia"/>
          <w:lang w:val="en-US" w:eastAsia="zh-CN"/>
        </w:rPr>
        <w:t>将文章级的暴力分数计算扩展到对象级，如：个人、群体或地区的暴力分数计算。先按照文章级的暴力分数进行计算，然后除以文本或文章个数，以社交平台某个用户的暴力分数计算如下</w:t>
      </w:r>
    </w:p>
    <w:p>
      <w:pPr>
        <w:widowControl w:val="0"/>
        <w:numPr>
          <w:ilvl w:val="0"/>
          <w:numId w:val="0"/>
        </w:numPr>
        <w:ind w:left="420" w:leftChars="0"/>
        <w:jc w:val="left"/>
        <w:rPr>
          <w:rFonts w:hint="default" w:hAnsi="Cambria Math"/>
          <w:i w:val="0"/>
          <w:u w:val="none"/>
          <w:lang w:val="en-US" w:eastAsia="zh-CN"/>
        </w:rPr>
      </w:pPr>
      <m:oMathPara>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S</m:t>
              </m:r>
              <m:ctrlPr>
                <w:rPr>
                  <w:rFonts w:hint="default" w:ascii="Cambria Math" w:hAnsi="Cambria Math"/>
                  <w:i/>
                  <w:u w:val="none"/>
                  <w:lang w:val="en-US" w:eastAsia="zh-CN"/>
                </w:rPr>
              </m:ctrlPr>
            </m:e>
            <m:sub>
              <m:r>
                <m:rPr/>
                <w:rPr>
                  <w:rFonts w:hint="default" w:ascii="Cambria Math" w:hAnsi="Cambria Math"/>
                  <w:u w:val="none"/>
                  <w:lang w:val="en-US" w:eastAsia="zh-CN"/>
                </w:rPr>
                <m:t>object</m:t>
              </m:r>
              <m:ctrlPr>
                <w:rPr>
                  <w:rFonts w:hint="default" w:ascii="Cambria Math" w:hAnsi="Cambria Math"/>
                  <w:i/>
                  <w:u w:val="none"/>
                  <w:lang w:val="en-US" w:eastAsia="zh-CN"/>
                </w:rPr>
              </m:ctrlPr>
            </m:sub>
          </m:sSub>
          <m:r>
            <m:rPr/>
            <w:rPr>
              <w:rFonts w:hint="default" w:ascii="Cambria Math" w:hAnsi="Cambria Math"/>
              <w:u w:val="none"/>
              <w:lang w:val="en-US" w:eastAsia="zh-CN"/>
            </w:rPr>
            <m:t>=</m:t>
          </m:r>
          <m:f>
            <m:fPr>
              <m:ctrlPr>
                <w:rPr>
                  <w:rFonts w:hint="default" w:ascii="Cambria Math" w:hAnsi="Cambria Math"/>
                  <w:i/>
                  <w:u w:val="none"/>
                  <w:lang w:val="en-US" w:eastAsia="zh-CN"/>
                </w:rPr>
              </m:ctrlPr>
            </m:fPr>
            <m:num>
              <m:nary>
                <m:naryPr>
                  <m:chr m:val="∑"/>
                  <m:limLoc m:val="undOvr"/>
                  <m:ctrlPr>
                    <w:rPr>
                      <w:rFonts w:hint="default" w:ascii="Cambria Math" w:hAnsi="Cambria Math"/>
                      <w:i/>
                      <w:u w:val="none"/>
                      <w:lang w:val="en-US" w:eastAsia="zh-CN"/>
                    </w:rPr>
                  </m:ctrlPr>
                </m:naryPr>
                <m:sub>
                  <m:r>
                    <m:rPr/>
                    <w:rPr>
                      <w:rFonts w:hint="default" w:ascii="Cambria Math" w:hAnsi="Cambria Math"/>
                      <w:u w:val="none"/>
                      <w:lang w:val="en-US" w:eastAsia="zh-CN"/>
                    </w:rPr>
                    <m:t>i=1</m:t>
                  </m:r>
                  <m:ctrlPr>
                    <w:rPr>
                      <w:rFonts w:hint="default" w:ascii="Cambria Math" w:hAnsi="Cambria Math"/>
                      <w:i/>
                      <w:u w:val="none"/>
                      <w:lang w:val="en-US" w:eastAsia="zh-CN"/>
                    </w:rPr>
                  </m:ctrlPr>
                </m:sub>
                <m:sup>
                  <m:sSub>
                    <m:sSubPr>
                      <m:ctrlPr>
                        <w:rPr>
                          <w:rFonts w:hint="default" w:ascii="Cambria Math" w:hAnsi="Cambria Math"/>
                          <w:i/>
                          <w:u w:val="none"/>
                          <w:lang w:val="en-US" w:eastAsia="zh-CN"/>
                        </w:rPr>
                      </m:ctrlPr>
                    </m:sSubPr>
                    <m:e>
                      <m:r>
                        <m:rPr/>
                        <w:rPr>
                          <w:rFonts w:hint="default" w:ascii="Cambria Math" w:hAnsi="Cambria Math"/>
                          <w:u w:val="none"/>
                          <w:lang w:val="en-US" w:eastAsia="zh-CN"/>
                        </w:rPr>
                        <m:t>l</m:t>
                      </m:r>
                      <m:ctrlPr>
                        <w:rPr>
                          <w:rFonts w:hint="default" w:ascii="Cambria Math" w:hAnsi="Cambria Math"/>
                          <w:i/>
                          <w:u w:val="none"/>
                          <w:lang w:val="en-US" w:eastAsia="zh-CN"/>
                        </w:rPr>
                      </m:ctrlPr>
                    </m:e>
                    <m:sub>
                      <m:r>
                        <m:rPr/>
                        <w:rPr>
                          <w:rFonts w:hint="default" w:ascii="Cambria Math" w:hAnsi="Cambria Math"/>
                          <w:u w:val="none"/>
                          <w:lang w:val="en-US" w:eastAsia="zh-CN"/>
                        </w:rPr>
                        <m:t>text</m:t>
                      </m:r>
                      <m:ctrlPr>
                        <w:rPr>
                          <w:rFonts w:hint="default" w:ascii="Cambria Math" w:hAnsi="Cambria Math"/>
                          <w:i/>
                          <w:u w:val="none"/>
                          <w:lang w:val="en-US" w:eastAsia="zh-CN"/>
                        </w:rPr>
                      </m:ctrlPr>
                    </m:sub>
                  </m:sSub>
                  <m:ctrlPr>
                    <w:rPr>
                      <w:rFonts w:hint="default" w:ascii="Cambria Math" w:hAnsi="Cambria Math"/>
                      <w:i/>
                      <w:u w:val="none"/>
                      <w:lang w:val="en-US" w:eastAsia="zh-CN"/>
                    </w:rPr>
                  </m:ctrlPr>
                </m:sup>
                <m:e>
                  <m:sSub>
                    <m:sSubPr>
                      <m:ctrlPr>
                        <w:rPr>
                          <w:rFonts w:hint="default" w:ascii="Cambria Math" w:hAnsi="Cambria Math"/>
                          <w:i/>
                          <w:u w:val="none"/>
                          <w:lang w:val="en-US" w:eastAsia="zh-CN"/>
                        </w:rPr>
                      </m:ctrlPr>
                    </m:sSubPr>
                    <m:e>
                      <m:r>
                        <m:rPr/>
                        <w:rPr>
                          <w:rFonts w:hint="default" w:ascii="Cambria Math" w:hAnsi="Cambria Math"/>
                          <w:u w:val="none"/>
                          <w:lang w:val="en-US" w:eastAsia="zh-CN"/>
                        </w:rPr>
                        <m:t>S</m:t>
                      </m:r>
                      <m:ctrlPr>
                        <w:rPr>
                          <w:rFonts w:hint="default" w:ascii="Cambria Math" w:hAnsi="Cambria Math"/>
                          <w:i/>
                          <w:u w:val="none"/>
                          <w:lang w:val="en-US" w:eastAsia="zh-CN"/>
                        </w:rPr>
                      </m:ctrlPr>
                    </m:e>
                    <m:sub>
                      <m:r>
                        <m:rPr/>
                        <w:rPr>
                          <w:rFonts w:hint="default" w:ascii="Cambria Math" w:hAnsi="Cambria Math"/>
                          <w:u w:val="none"/>
                          <w:lang w:val="en-US" w:eastAsia="zh-CN"/>
                        </w:rPr>
                        <m:t>text</m:t>
                      </m:r>
                      <m:ctrlPr>
                        <w:rPr>
                          <w:rFonts w:hint="default" w:ascii="Cambria Math" w:hAnsi="Cambria Math"/>
                          <w:i/>
                          <w:u w:val="none"/>
                          <w:lang w:val="en-US" w:eastAsia="zh-CN"/>
                        </w:rPr>
                      </m:ctrlPr>
                    </m:sub>
                  </m:sSub>
                  <m:r>
                    <m:rPr/>
                    <w:rPr>
                      <w:rFonts w:hint="default" w:ascii="Cambria Math" w:hAnsi="Cambria Math"/>
                      <w:u w:val="none"/>
                      <w:lang w:val="en-US" w:eastAsia="zh-CN"/>
                    </w:rPr>
                    <m:t>(i)</m:t>
                  </m:r>
                  <m:ctrlPr>
                    <w:rPr>
                      <w:rFonts w:hint="default" w:ascii="Cambria Math" w:hAnsi="Cambria Math"/>
                      <w:i/>
                      <w:u w:val="none"/>
                      <w:lang w:val="en-US" w:eastAsia="zh-CN"/>
                    </w:rPr>
                  </m:ctrlPr>
                </m:e>
              </m:nary>
              <m:ctrlPr>
                <w:rPr>
                  <w:rFonts w:hint="default" w:ascii="Cambria Math" w:hAnsi="Cambria Math"/>
                  <w:i/>
                  <w:u w:val="none"/>
                  <w:lang w:val="en-US" w:eastAsia="zh-CN"/>
                </w:rPr>
              </m:ctrlPr>
            </m:num>
            <m:den>
              <m:sSub>
                <m:sSubPr>
                  <m:ctrlPr>
                    <w:rPr>
                      <w:rFonts w:hint="default" w:ascii="Cambria Math" w:hAnsi="Cambria Math"/>
                      <w:i/>
                      <w:u w:val="none"/>
                      <w:lang w:val="en-US" w:eastAsia="zh-CN"/>
                    </w:rPr>
                  </m:ctrlPr>
                </m:sSubPr>
                <m:e>
                  <m:r>
                    <m:rPr/>
                    <w:rPr>
                      <w:rFonts w:hint="default" w:ascii="Cambria Math" w:hAnsi="Cambria Math"/>
                      <w:u w:val="none"/>
                      <w:lang w:val="en-US" w:eastAsia="zh-CN"/>
                    </w:rPr>
                    <m:t>l</m:t>
                  </m:r>
                  <m:ctrlPr>
                    <w:rPr>
                      <w:rFonts w:hint="default" w:ascii="Cambria Math" w:hAnsi="Cambria Math"/>
                      <w:i/>
                      <w:u w:val="none"/>
                      <w:lang w:val="en-US" w:eastAsia="zh-CN"/>
                    </w:rPr>
                  </m:ctrlPr>
                </m:e>
                <m:sub>
                  <m:r>
                    <m:rPr/>
                    <w:rPr>
                      <w:rFonts w:hint="default" w:ascii="Cambria Math" w:hAnsi="Cambria Math"/>
                      <w:u w:val="none"/>
                      <w:lang w:val="en-US" w:eastAsia="zh-CN"/>
                    </w:rPr>
                    <m:t>text</m:t>
                  </m:r>
                  <m:ctrlPr>
                    <w:rPr>
                      <w:rFonts w:hint="default" w:ascii="Cambria Math" w:hAnsi="Cambria Math"/>
                      <w:i/>
                      <w:u w:val="none"/>
                      <w:lang w:val="en-US" w:eastAsia="zh-CN"/>
                    </w:rPr>
                  </m:ctrlPr>
                </m:sub>
              </m:sSub>
              <m:ctrlPr>
                <w:rPr>
                  <w:rFonts w:hint="default" w:ascii="Cambria Math" w:hAnsi="Cambria Math"/>
                  <w:i/>
                  <w:u w:val="none"/>
                  <w:lang w:val="en-US" w:eastAsia="zh-CN"/>
                </w:rPr>
              </m:ctrlPr>
            </m:den>
          </m:f>
          <m:r>
            <m:rPr>
              <m:sty m:val="p"/>
            </m:rPr>
            <w:commentReference w:id="5"/>
          </m:r>
        </m:oMath>
      </m:oMathPara>
    </w:p>
    <w:p>
      <w:pPr>
        <w:widowControl w:val="0"/>
        <w:numPr>
          <w:ilvl w:val="0"/>
          <w:numId w:val="0"/>
        </w:numPr>
        <w:ind w:left="420" w:leftChars="0"/>
        <w:jc w:val="left"/>
        <w:rPr>
          <w:rFonts w:hint="eastAsia" w:hAnsi="Cambria Math"/>
          <w:i w:val="0"/>
          <w:u w:val="none"/>
          <w:lang w:val="en-US" w:eastAsia="zh-CN"/>
        </w:rPr>
      </w:pPr>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l</m:t>
            </m:r>
            <m:ctrlPr>
              <w:rPr>
                <w:rFonts w:hint="default" w:ascii="Cambria Math" w:hAnsi="Cambria Math"/>
                <w:i/>
                <w:u w:val="none"/>
                <w:lang w:val="en-US" w:eastAsia="zh-CN"/>
              </w:rPr>
            </m:ctrlPr>
          </m:e>
          <m:sub>
            <m:r>
              <m:rPr/>
              <w:rPr>
                <w:rFonts w:hint="default" w:ascii="Cambria Math" w:hAnsi="Cambria Math"/>
                <w:u w:val="none"/>
                <w:lang w:val="en-US" w:eastAsia="zh-CN"/>
              </w:rPr>
              <m:t>text</m:t>
            </m:r>
            <m:ctrlPr>
              <w:rPr>
                <w:rFonts w:hint="default" w:ascii="Cambria Math" w:hAnsi="Cambria Math"/>
                <w:i/>
                <w:u w:val="none"/>
                <w:lang w:val="en-US" w:eastAsia="zh-CN"/>
              </w:rPr>
            </m:ctrlPr>
          </m:sub>
        </m:sSub>
      </m:oMath>
      <w:r>
        <w:rPr>
          <w:rFonts w:hint="eastAsia" w:hAnsi="Cambria Math"/>
          <w:i w:val="0"/>
          <w:u w:val="none"/>
          <w:lang w:val="en-US" w:eastAsia="zh-CN"/>
        </w:rPr>
        <w:t>是</w:t>
      </w:r>
      <w:r>
        <w:rPr>
          <w:rFonts w:hint="eastAsia" w:hAnsi="Cambria Math"/>
          <w:i w:val="0"/>
          <w:u w:val="none"/>
          <w:lang w:val="en-US" w:eastAsia="zh-Hans"/>
        </w:rPr>
        <w:t>用户</w:t>
      </w:r>
      <w:r>
        <w:rPr>
          <w:rFonts w:hint="eastAsia" w:hAnsi="Cambria Math"/>
          <w:i w:val="0"/>
          <w:u w:val="none"/>
          <w:lang w:val="en-US" w:eastAsia="zh-CN"/>
        </w:rPr>
        <w:t>发布的文章或评论数，计算每一个评论或文章的暴力分数，再求平均，以此类推，更获得更上层对象级的暴力分数，如用户集群、地区等。</w:t>
      </w:r>
    </w:p>
    <w:p>
      <w:pPr>
        <w:widowControl w:val="0"/>
        <w:numPr>
          <w:ilvl w:val="0"/>
          <w:numId w:val="0"/>
        </w:numPr>
        <w:ind w:left="420" w:leftChars="0"/>
        <w:jc w:val="left"/>
        <w:rPr>
          <w:rFonts w:hint="eastAsia" w:hAnsi="Cambria Math"/>
          <w:i w:val="0"/>
          <w:u w:val="none"/>
          <w:lang w:val="en-US" w:eastAsia="zh-CN"/>
        </w:rPr>
      </w:pPr>
    </w:p>
    <w:p>
      <w:pPr>
        <w:widowControl w:val="0"/>
        <w:numPr>
          <w:ilvl w:val="-1"/>
          <w:numId w:val="0"/>
        </w:numPr>
        <w:ind w:left="0" w:leftChars="0"/>
        <w:jc w:val="left"/>
        <w:rPr>
          <w:rFonts w:hint="default" w:hAnsi="Cambria Math"/>
          <w:i w:val="0"/>
          <w:u w:val="none"/>
          <w:lang w:val="en-US" w:eastAsia="zh-CN"/>
        </w:rPr>
      </w:pPr>
      <w:r>
        <w:rPr>
          <w:rFonts w:hint="eastAsia" w:hAnsi="Cambria Math"/>
          <w:i w:val="0"/>
          <w:u w:val="none"/>
          <w:lang w:val="en-US" w:eastAsia="zh-CN"/>
        </w:rPr>
        <w:t>非暴力（和平）分数：用以标识某一个句子的非暴力分数，以句子级的为例：</w:t>
      </w:r>
    </w:p>
    <w:p>
      <w:pPr>
        <w:widowControl w:val="0"/>
        <w:numPr>
          <w:ilvl w:val="-1"/>
          <w:numId w:val="0"/>
        </w:numPr>
        <w:ind w:left="0" w:leftChars="0"/>
        <w:jc w:val="left"/>
        <w:rPr>
          <w:rFonts w:hint="default" w:hAnsi="Cambria Math"/>
          <w:i w:val="0"/>
          <w:u w:val="none"/>
          <w:lang w:val="en-US" w:eastAsia="zh-CN"/>
        </w:rPr>
      </w:pPr>
      <m:oMathPara>
        <m:oMath>
          <m:sSub>
            <m:sSubPr>
              <m:ctrlPr>
                <w:rPr>
                  <w:rFonts w:hint="default" w:ascii="Cambria Math" w:hAnsi="Cambria Math"/>
                  <w:i/>
                  <w:u w:val="none"/>
                  <w:lang w:val="en-US" w:eastAsia="zh-CN"/>
                </w:rPr>
              </m:ctrlPr>
            </m:sSubPr>
            <m:e>
              <m:r>
                <m:rPr/>
                <w:rPr>
                  <w:rFonts w:hint="default" w:ascii="Cambria Math" w:hAnsi="Cambria Math"/>
                  <w:u w:val="none"/>
                  <w:lang w:val="en-US" w:eastAsia="zh-CN"/>
                </w:rPr>
                <m:t>S</m:t>
              </m:r>
              <m:ctrlPr>
                <w:rPr>
                  <w:rFonts w:hint="default" w:ascii="Cambria Math" w:hAnsi="Cambria Math"/>
                  <w:i/>
                  <w:u w:val="none"/>
                  <w:lang w:val="en-US" w:eastAsia="zh-CN"/>
                </w:rPr>
              </m:ctrlPr>
            </m:e>
            <m:sub>
              <m:r>
                <m:rPr/>
                <w:rPr>
                  <w:rFonts w:hint="default" w:ascii="Cambria Math" w:hAnsi="Cambria Math"/>
                  <w:u w:val="none"/>
                  <w:lang w:val="en-US" w:eastAsia="zh-CN"/>
                </w:rPr>
                <m:t>sentence</m:t>
              </m:r>
              <m:ctrlPr>
                <w:rPr>
                  <w:rFonts w:hint="default" w:ascii="Cambria Math" w:hAnsi="Cambria Math"/>
                  <w:i/>
                  <w:u w:val="none"/>
                  <w:lang w:val="en-US" w:eastAsia="zh-CN"/>
                </w:rPr>
              </m:ctrlPr>
            </m:sub>
          </m:sSub>
          <m:r>
            <m:rPr/>
            <w:rPr>
              <w:rFonts w:hint="default" w:ascii="Cambria Math" w:hAnsi="Cambria Math"/>
              <w:u w:val="none"/>
              <w:lang w:val="en-US" w:eastAsia="zh-CN"/>
            </w:rPr>
            <m:t>=</m:t>
          </m:r>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max</m:t>
              </m:r>
              <m:ctrlPr>
                <w:rPr>
                  <w:rFonts w:ascii="Cambria Math" w:hAnsi="Cambria Math"/>
                  <w:i/>
                  <w:u w:val="none"/>
                  <w:lang w:val="en-US"/>
                </w:rPr>
              </m:ctrlPr>
            </m:sub>
          </m:sSub>
          <m:nary>
            <m:naryPr>
              <m:chr m:val="∑"/>
              <m:limLoc m:val="undOvr"/>
              <m:ctrlPr>
                <w:rPr>
                  <w:rFonts w:hint="default" w:ascii="Cambria Math" w:hAnsi="Cambria Math"/>
                  <w:i/>
                  <w:u w:val="none"/>
                  <w:lang w:val="en-US" w:eastAsia="zh-CN"/>
                </w:rPr>
              </m:ctrlPr>
            </m:naryPr>
            <m:sub>
              <m:r>
                <m:rPr/>
                <w:rPr>
                  <w:rFonts w:hint="default" w:ascii="Cambria Math" w:hAnsi="Cambria Math"/>
                  <w:u w:val="none"/>
                  <w:lang w:val="en-US" w:eastAsia="zh-CN"/>
                </w:rPr>
                <m:t>i=1</m:t>
              </m:r>
              <m:ctrlPr>
                <w:rPr>
                  <w:rFonts w:hint="default" w:ascii="Cambria Math" w:hAnsi="Cambria Math"/>
                  <w:i/>
                  <w:u w:val="none"/>
                  <w:lang w:val="en-US" w:eastAsia="zh-CN"/>
                </w:rPr>
              </m:ctrlPr>
            </m:sub>
            <m:sup>
              <m:r>
                <m:rPr/>
                <w:rPr>
                  <w:rFonts w:hint="default" w:ascii="Cambria Math" w:hAnsi="Cambria Math"/>
                  <w:u w:val="none"/>
                  <w:lang w:val="en-US" w:eastAsia="zh-CN"/>
                </w:rPr>
                <m:t>n</m:t>
              </m:r>
              <m:ctrlPr>
                <w:rPr>
                  <w:rFonts w:hint="default" w:ascii="Cambria Math" w:hAnsi="Cambria Math"/>
                  <w:i/>
                  <w:u w:val="none"/>
                  <w:lang w:val="en-US" w:eastAsia="zh-CN"/>
                </w:rPr>
              </m:ctrlPr>
            </m:sup>
            <m:e>
              <m:r>
                <m:rPr/>
                <w:rPr>
                  <w:rFonts w:hint="default" w:ascii="Cambria Math" w:hAnsi="Cambria Math"/>
                  <w:u w:val="none"/>
                  <w:lang w:val="en-US" w:eastAsia="zh-CN"/>
                </w:rPr>
                <m:t>Wi'</m:t>
              </m:r>
              <m:sSub>
                <m:sSubPr>
                  <m:ctrlPr>
                    <w:rPr>
                      <w:rFonts w:ascii="Cambria Math" w:hAnsi="Cambria Math"/>
                      <w:i/>
                      <w:u w:val="none"/>
                      <w:lang w:val="en-US"/>
                    </w:rPr>
                  </m:ctrlPr>
                </m:sSubPr>
                <m:e>
                  <m:r>
                    <m:rPr/>
                    <w:rPr>
                      <w:rFonts w:ascii="Cambria Math" w:hAnsi="Cambria Math"/>
                      <w:u w:val="none"/>
                      <w:lang w:val="en-US"/>
                    </w:rPr>
                    <m:t>δ</m:t>
                  </m:r>
                  <m:ctrlPr>
                    <w:rPr>
                      <w:rFonts w:ascii="Cambria Math" w:hAnsi="Cambria Math"/>
                      <w:i/>
                      <w:u w:val="none"/>
                      <w:lang w:val="en-US"/>
                    </w:rPr>
                  </m:ctrlPr>
                </m:e>
                <m:sub>
                  <m:r>
                    <m:rPr/>
                    <w:rPr>
                      <w:rFonts w:hint="default" w:ascii="Cambria Math" w:hAnsi="Cambria Math"/>
                      <w:u w:val="none"/>
                      <w:lang w:val="en-US" w:eastAsia="zh-CN"/>
                    </w:rPr>
                    <m:t>i</m:t>
                  </m:r>
                  <m:ctrlPr>
                    <w:rPr>
                      <w:rFonts w:ascii="Cambria Math" w:hAnsi="Cambria Math"/>
                      <w:i/>
                      <w:u w:val="none"/>
                      <w:lang w:val="en-US"/>
                    </w:rPr>
                  </m:ctrlPr>
                </m:sub>
              </m:sSub>
              <m:ctrlPr>
                <w:rPr>
                  <w:rFonts w:hint="default" w:ascii="Cambria Math" w:hAnsi="Cambria Math"/>
                  <w:i/>
                  <w:u w:val="none"/>
                  <w:lang w:val="en-US" w:eastAsia="zh-CN"/>
                </w:rPr>
              </m:ctrlPr>
            </m:e>
          </m:nary>
        </m:oMath>
      </m:oMathPara>
    </w:p>
    <w:p>
      <w:pPr>
        <w:widowControl w:val="0"/>
        <w:numPr>
          <w:ilvl w:val="-1"/>
          <w:numId w:val="0"/>
        </w:numPr>
        <w:ind w:left="0" w:leftChars="0"/>
        <w:jc w:val="left"/>
        <w:rPr>
          <w:rFonts w:hint="default" w:hAnsi="Cambria Math"/>
          <w:i w:val="0"/>
          <w:u w:val="none"/>
          <w:lang w:val="en-US" w:eastAsia="zh-CN"/>
        </w:rPr>
      </w:pPr>
      <w:r>
        <w:rPr>
          <w:rFonts w:hint="eastAsia" w:hAnsi="Cambria Math"/>
          <w:i w:val="0"/>
          <w:u w:val="none"/>
          <w:lang w:val="en-US" w:eastAsia="zh-CN"/>
        </w:rPr>
        <w:t xml:space="preserve">  </w:t>
      </w:r>
    </w:p>
    <w:p>
      <w:pPr>
        <w:widowControl w:val="0"/>
        <w:numPr>
          <w:ilvl w:val="1"/>
          <w:numId w:val="5"/>
        </w:numPr>
        <w:ind w:left="840" w:leftChars="0" w:hanging="420" w:firstLineChars="0"/>
        <w:jc w:val="left"/>
        <w:rPr>
          <w:rFonts w:hint="default"/>
          <w:lang w:val="en-US" w:eastAsia="zh-CN"/>
        </w:rPr>
      </w:pPr>
      <w:r>
        <w:rPr>
          <w:rFonts w:hint="eastAsia"/>
          <w:lang w:val="en-US" w:eastAsia="zh-CN"/>
        </w:rPr>
        <w:t>比较分数</w:t>
      </w:r>
    </w:p>
    <w:p>
      <w:pPr>
        <w:widowControl w:val="0"/>
        <w:numPr>
          <w:ilvl w:val="0"/>
          <w:numId w:val="0"/>
        </w:numPr>
        <w:ind w:left="420" w:leftChars="0"/>
        <w:jc w:val="left"/>
        <w:rPr>
          <w:rFonts w:hint="eastAsia" w:hAnsi="Cambria Math"/>
          <w:i w:val="0"/>
          <w:u w:val="none"/>
          <w:lang w:val="en-US" w:eastAsia="zh-CN"/>
        </w:rPr>
      </w:pPr>
      <w:r>
        <w:rPr>
          <w:rFonts w:hint="eastAsia"/>
          <w:lang w:val="en-US" w:eastAsia="zh-CN"/>
        </w:rPr>
        <w:t>可以通过比较不同的</w:t>
      </w:r>
      <m:oMath>
        <m:r>
          <m:rPr/>
          <w:rPr>
            <w:rFonts w:hint="default" w:ascii="Cambria Math" w:hAnsi="Cambria Math"/>
            <w:u w:val="none"/>
            <w:lang w:val="en-US" w:eastAsia="zh-CN"/>
          </w:rPr>
          <m:t>S</m:t>
        </m:r>
      </m:oMath>
      <w:r>
        <w:rPr>
          <w:rFonts w:hint="eastAsia" w:hAnsi="Cambria Math"/>
          <w:i w:val="0"/>
          <w:u w:val="none"/>
          <w:lang w:val="en-US" w:eastAsia="zh-CN"/>
        </w:rPr>
        <w:t>，得到哪句话/哪篇文章/哪个用户更加暴力，另外，如果此方法针对的专业词库不是等级而是类别，就可以通过比较类别下不同粒度的S，来确定该句子/文章/对象更倾向于什么。</w:t>
      </w:r>
    </w:p>
    <w:p>
      <w:pPr>
        <w:widowControl w:val="0"/>
        <w:numPr>
          <w:ilvl w:val="0"/>
          <w:numId w:val="0"/>
        </w:numPr>
        <w:ind w:left="420" w:leftChars="0"/>
        <w:jc w:val="left"/>
        <w:rPr>
          <w:rFonts w:hint="default"/>
          <w:lang w:val="en-US" w:eastAsia="zh-CN"/>
        </w:rPr>
      </w:pPr>
      <w:r>
        <w:rPr>
          <w:rFonts w:hint="eastAsia" w:hAnsi="Cambria Math"/>
          <w:i w:val="0"/>
          <w:u w:val="none"/>
          <w:lang w:val="en-US" w:eastAsia="zh-CN"/>
        </w:rPr>
        <w:t>举例：</w:t>
      </w:r>
      <w:r>
        <w:rPr>
          <w:rFonts w:hint="eastAsia"/>
          <w:sz w:val="18"/>
          <w:szCs w:val="18"/>
          <w:lang w:val="en-US" w:eastAsia="zh-CN"/>
        </w:rPr>
        <w:t>以计算机专业词库为例，标注划分并细致分类（软件工程类词库、网络词库、人工智能词库），可以基于本发明，利用软件工程类的词来计算某句话与软件工程主题的倾向，利用网络词库来计算某句话与计算机网络主题的倾向，利用人工智能词库来计算某句话与人工智能主题的倾向，最后比较三个S值的大小，确定该句子最终更倾向与哪个主题。</w:t>
      </w:r>
      <w:r>
        <w:rPr>
          <w:rFonts w:hint="eastAsia"/>
          <w:lang w:eastAsia="zh-CN"/>
        </w:rPr>
        <w:t>（</w:t>
      </w:r>
      <w:r>
        <w:rPr>
          <w:rFonts w:hint="eastAsia"/>
          <w:lang w:val="en-US" w:eastAsia="zh-CN"/>
        </w:rPr>
        <w:t>由于这时候是一个对词库进行的分类操作，每个分词的权重分数值设置为相同的值带入</w:t>
      </w:r>
      <w:r>
        <w:rPr>
          <w:rFonts w:hint="eastAsia"/>
          <w:u w:val="none"/>
          <w:lang w:val="en-US" w:eastAsia="zh-CN"/>
        </w:rPr>
        <w:t>词汇级的暴力分数计算的固定值法中</w:t>
      </w:r>
      <w:r>
        <w:rPr>
          <w:rFonts w:hint="eastAsia"/>
          <w:lang w:eastAsia="zh-CN"/>
        </w:rPr>
        <w:t>。）</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Vigan" w:date="2022-10-13T10:32:34Z" w:initials="">
    <w:p w14:paraId="419A5340">
      <w:pPr>
        <w:pStyle w:val="2"/>
        <w:rPr>
          <w:rFonts w:hint="default" w:eastAsiaTheme="minorEastAsia"/>
          <w:lang w:val="en-US" w:eastAsia="zh-CN"/>
        </w:rPr>
      </w:pPr>
      <w:r>
        <w:rPr>
          <w:rFonts w:hint="eastAsia"/>
          <w:lang w:val="en-US" w:eastAsia="zh-CN"/>
        </w:rPr>
        <w:t>题目需要再斟酌下</w:t>
      </w:r>
    </w:p>
  </w:comment>
  <w:comment w:id="1" w:author="Vigan" w:date="2022-10-13T10:52:59Z" w:initials="">
    <w:p w14:paraId="47944BF6">
      <w:pPr>
        <w:keepNext w:val="0"/>
        <w:keepLines w:val="0"/>
        <w:widowControl w:val="0"/>
        <w:numPr>
          <w:ilvl w:val="0"/>
          <w:numId w:val="0"/>
        </w:numPr>
        <w:suppressLineNumbers w:val="0"/>
        <w:spacing w:before="0" w:beforeAutospacing="0" w:after="0" w:afterAutospacing="0"/>
        <w:ind w:leftChars="200" w:right="0" w:rightChars="0"/>
        <w:jc w:val="both"/>
      </w:pPr>
      <w:r>
        <w:rPr>
          <w:rFonts w:hint="eastAsia" w:ascii="Times New Roman" w:hAnsi="Times New Roman" w:eastAsia="宋体" w:cs="宋体"/>
          <w:color w:val="0000FF"/>
          <w:kern w:val="2"/>
          <w:sz w:val="18"/>
          <w:szCs w:val="18"/>
          <w:lang w:val="en-US" w:eastAsia="zh-CN" w:bidi="ar"/>
        </w:rPr>
        <w:t>词语分类，从而完成对句子的评分</w:t>
      </w:r>
    </w:p>
  </w:comment>
  <w:comment w:id="2" w:author="Vigan" w:date="2022-10-13T16:33:17Z" w:initials="">
    <w:p w14:paraId="043673D4">
      <w:pPr>
        <w:pStyle w:val="2"/>
        <w:rPr>
          <w:rFonts w:hint="default" w:eastAsiaTheme="minorEastAsia"/>
          <w:lang w:val="en-US" w:eastAsia="zh-CN"/>
        </w:rPr>
      </w:pPr>
      <w:r>
        <w:annotationRef/>
      </w:r>
    </w:p>
  </w:comment>
  <w:comment w:id="3" w:author="Vigan" w:date="2022-10-13T16:06:40Z" w:initials="">
    <w:p w14:paraId="1E067C59">
      <w:pPr>
        <w:pStyle w:val="2"/>
        <w:rPr>
          <w:rFonts w:hint="default"/>
          <w:lang w:val="en-US"/>
        </w:rPr>
      </w:pPr>
      <w:r>
        <w:rPr>
          <w:rFonts w:hint="eastAsia"/>
          <w:lang w:val="en-US" w:eastAsia="zh-CN"/>
        </w:rPr>
        <w:t>把所有的暴力分词的分数与其权重求和</w:t>
      </w:r>
    </w:p>
  </w:comment>
  <w:comment w:id="4" w:author="Vigan" w:date="2022-10-13T16:07:20Z" w:initials="">
    <w:p w14:paraId="4DD848EF">
      <w:pPr>
        <w:pStyle w:val="2"/>
        <w:rPr>
          <w:rFonts w:hint="default"/>
          <w:lang w:val="en-US"/>
        </w:rPr>
      </w:pPr>
      <w:r>
        <w:rPr>
          <w:rFonts w:hint="eastAsia"/>
          <w:lang w:val="en-US" w:eastAsia="zh-CN"/>
        </w:rPr>
        <w:t>把所有的句子分数加起来求平均，成为文章分数</w:t>
      </w:r>
    </w:p>
  </w:comment>
  <w:comment w:id="5" w:author="Vigan" w:date="2022-10-13T16:06:22Z" w:initials="">
    <w:p w14:paraId="02704DDF">
      <w:pPr>
        <w:pStyle w:val="2"/>
        <w:rPr>
          <w:rFonts w:hint="default" w:eastAsiaTheme="minorEastAsia"/>
          <w:lang w:val="en-US" w:eastAsia="zh-CN"/>
        </w:rPr>
      </w:pPr>
      <w:r>
        <w:rPr>
          <w:rFonts w:hint="eastAsia"/>
          <w:lang w:val="en-US" w:eastAsia="zh-CN"/>
        </w:rPr>
        <w:t>把所有的文章分数加起来求平均，成为对象分数</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19A5340" w15:done="0"/>
  <w15:commentEx w15:paraId="47944BF6" w15:done="0"/>
  <w15:commentEx w15:paraId="043673D4" w15:done="0"/>
  <w15:commentEx w15:paraId="1E067C59" w15:done="0"/>
  <w15:commentEx w15:paraId="4DD848EF" w15:done="0"/>
  <w15:commentEx w15:paraId="02704DD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idowControl/>
      <w:pBdr>
        <w:top w:val="single" w:color="auto" w:sz="4" w:space="6"/>
        <w:left w:val="none" w:color="auto" w:sz="0" w:space="0"/>
        <w:bottom w:val="none" w:color="auto" w:sz="0" w:space="0"/>
        <w:right w:val="none" w:color="auto" w:sz="0" w:space="0"/>
      </w:pBdr>
      <w:ind w:left="0" w:firstLine="360"/>
      <w:rPr>
        <w:lang w:val="en-US"/>
      </w:rPr>
    </w:pPr>
    <w:r>
      <w:rPr>
        <w:rFonts w:hint="eastAsia" w:ascii="Times New Roman" w:hAnsi="Times New Roman" w:eastAsia="宋体" w:cs="宋体"/>
        <w:lang w:eastAsia="zh-CN"/>
      </w:rPr>
      <w:t>地址：广州市黄埔大道西</w:t>
    </w:r>
    <w:r>
      <w:rPr>
        <w:lang w:val="en-US"/>
      </w:rPr>
      <w:t>100</w:t>
    </w:r>
    <w:r>
      <w:rPr>
        <w:rFonts w:hint="eastAsia" w:ascii="Times New Roman" w:hAnsi="Times New Roman" w:eastAsia="宋体" w:cs="宋体"/>
        <w:lang w:eastAsia="zh-CN"/>
      </w:rPr>
      <w:t>号富力盈泰广场</w:t>
    </w:r>
    <w:r>
      <w:rPr>
        <w:lang w:val="en-US"/>
      </w:rPr>
      <w:t>A</w:t>
    </w:r>
    <w:r>
      <w:rPr>
        <w:rFonts w:hint="eastAsia" w:ascii="Times New Roman" w:hAnsi="Times New Roman" w:eastAsia="宋体" w:cs="宋体"/>
        <w:lang w:eastAsia="zh-CN"/>
      </w:rPr>
      <w:t>塔</w:t>
    </w:r>
    <w:r>
      <w:rPr>
        <w:lang w:val="en-US"/>
      </w:rPr>
      <w:t>910</w:t>
    </w:r>
  </w:p>
  <w:p>
    <w:pPr>
      <w:pStyle w:val="3"/>
      <w:widowControl/>
      <w:pBdr>
        <w:top w:val="single" w:color="auto" w:sz="4" w:space="6"/>
        <w:left w:val="none" w:color="auto" w:sz="0" w:space="0"/>
        <w:bottom w:val="none" w:color="auto" w:sz="0" w:space="0"/>
        <w:right w:val="none" w:color="auto" w:sz="0" w:space="0"/>
      </w:pBdr>
      <w:ind w:left="0" w:firstLine="360"/>
      <w:jc w:val="both"/>
      <w:rPr>
        <w:lang w:val="en-US"/>
      </w:rPr>
    </w:pPr>
    <w:r>
      <w:rPr>
        <w:rFonts w:hint="eastAsia" w:ascii="Times New Roman" w:hAnsi="Times New Roman" w:eastAsia="宋体" w:cs="宋体"/>
        <w:lang w:eastAsia="zh-CN"/>
      </w:rPr>
      <w:t>联系人：谭秀芳</w:t>
    </w:r>
    <w:r>
      <w:rPr>
        <w:lang w:val="en-US"/>
      </w:rPr>
      <w:t xml:space="preserve">    </w:t>
    </w:r>
    <w:r>
      <w:rPr>
        <w:rFonts w:hint="eastAsia" w:ascii="Times New Roman" w:hAnsi="Times New Roman" w:eastAsia="宋体" w:cs="宋体"/>
        <w:lang w:eastAsia="zh-CN"/>
      </w:rPr>
      <w:t>电话：</w:t>
    </w:r>
    <w:r>
      <w:rPr>
        <w:lang w:val="en-US"/>
      </w:rPr>
      <w:t>183 2008 3865     Email</w:t>
    </w:r>
    <w:r>
      <w:rPr>
        <w:rFonts w:hint="eastAsia" w:ascii="Times New Roman" w:hAnsi="Times New Roman" w:eastAsia="宋体" w:cs="宋体"/>
        <w:lang w:eastAsia="zh-CN"/>
      </w:rPr>
      <w:t>：</w:t>
    </w:r>
    <w:r>
      <w:rPr>
        <w:lang w:val="en-US"/>
      </w:rPr>
      <w:t xml:space="preserve">tanxiufang@jiaquanip.cn   </w:t>
    </w:r>
  </w:p>
  <w:p>
    <w:pPr>
      <w:pStyle w:val="3"/>
      <w:widowControl/>
      <w:pBdr>
        <w:top w:val="single" w:color="auto" w:sz="4" w:space="6"/>
        <w:left w:val="none" w:color="auto" w:sz="0" w:space="0"/>
        <w:bottom w:val="none" w:color="auto" w:sz="0" w:space="0"/>
        <w:right w:val="none" w:color="auto" w:sz="0" w:space="0"/>
      </w:pBdr>
      <w:ind w:left="0" w:firstLine="360"/>
      <w:jc w:val="both"/>
      <w:rPr>
        <w:lang w:val="en-US"/>
      </w:rPr>
    </w:pPr>
    <w:r>
      <w:rPr>
        <w:rFonts w:hint="eastAsia" w:ascii="Times New Roman" w:hAnsi="Times New Roman" w:eastAsia="宋体" w:cs="宋体"/>
        <w:lang w:eastAsia="zh-CN"/>
      </w:rPr>
      <w:t>网址：</w:t>
    </w:r>
    <w:r>
      <w:rPr>
        <w:lang w:val="en-US"/>
      </w:rPr>
      <w:t xml:space="preserve"> www.jmpatent.com.cn</w:t>
    </w:r>
  </w:p>
  <w:p>
    <w:pPr>
      <w:pStyle w:val="3"/>
      <w:widowControl/>
      <w:ind w:left="0" w:firstLine="360"/>
      <w:rPr>
        <w:lang w:val="en-US"/>
      </w:rPr>
    </w:pPr>
  </w:p>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val="0"/>
      <w:suppressLineNumbers w:val="0"/>
      <w:pBdr>
        <w:bottom w:val="none" w:color="auto" w:sz="0" w:space="0"/>
      </w:pBdr>
      <w:spacing w:before="0" w:beforeAutospacing="0" w:after="0" w:afterAutospacing="0" w:line="300" w:lineRule="exact"/>
      <w:ind w:left="0" w:right="0" w:firstLine="420" w:firstLineChars="200"/>
      <w:jc w:val="both"/>
      <w:rPr>
        <w:rFonts w:hint="eastAsia" w:ascii="华文行楷" w:hAnsi="华文行楷" w:eastAsia="华文行楷" w:cs="华文行楷"/>
        <w:sz w:val="30"/>
        <w:szCs w:val="30"/>
        <w:lang w:val="en-US"/>
      </w:rPr>
    </w:pPr>
    <w:r>
      <w:rPr>
        <w:rFonts w:hint="default" w:ascii="Times New Roman" w:hAnsi="Times New Roman" w:eastAsia="宋体" w:cs="Times New Roman"/>
        <w:kern w:val="2"/>
        <w:sz w:val="21"/>
        <w:szCs w:val="24"/>
        <w:lang w:val="en-US" w:eastAsia="zh-CN" w:bidi="ar"/>
      </w:rPr>
      <w:drawing>
        <wp:anchor distT="107950" distB="107950" distL="107950" distR="107950" simplePos="0" relativeHeight="251660288" behindDoc="1" locked="0" layoutInCell="1" allowOverlap="1">
          <wp:simplePos x="0" y="0"/>
          <wp:positionH relativeFrom="page">
            <wp:posOffset>2060575</wp:posOffset>
          </wp:positionH>
          <wp:positionV relativeFrom="page">
            <wp:posOffset>617220</wp:posOffset>
          </wp:positionV>
          <wp:extent cx="579120" cy="557530"/>
          <wp:effectExtent l="0" t="0" r="0" b="6350"/>
          <wp:wrapTight wrapText="largest">
            <wp:wrapPolygon>
              <wp:start x="0" y="0"/>
              <wp:lineTo x="0" y="21256"/>
              <wp:lineTo x="21032" y="21256"/>
              <wp:lineTo x="21032" y="0"/>
              <wp:lineTo x="0" y="0"/>
            </wp:wrapPolygon>
          </wp:wrapTight>
          <wp:docPr id="12" name="图片 10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26"/>
                  <pic:cNvPicPr>
                    <a:picLocks noChangeAspect="1"/>
                  </pic:cNvPicPr>
                </pic:nvPicPr>
                <pic:blipFill>
                  <a:blip r:embed="rId1">
                    <a:lum contrast="-2"/>
                  </a:blip>
                  <a:stretch>
                    <a:fillRect/>
                  </a:stretch>
                </pic:blipFill>
                <pic:spPr>
                  <a:xfrm>
                    <a:off x="0" y="0"/>
                    <a:ext cx="579120" cy="557530"/>
                  </a:xfrm>
                  <a:prstGeom prst="rect">
                    <a:avLst/>
                  </a:prstGeom>
                  <a:noFill/>
                  <a:ln>
                    <a:noFill/>
                  </a:ln>
                  <a:effectLst>
                    <a:outerShdw algn="ctr" rotWithShape="0">
                      <a:srgbClr val="A0A0A4"/>
                    </a:outerShdw>
                  </a:effectLst>
                </pic:spPr>
              </pic:pic>
            </a:graphicData>
          </a:graphic>
        </wp:anchor>
      </w:drawing>
    </w:r>
  </w:p>
  <w:p>
    <w:pPr>
      <w:keepNext w:val="0"/>
      <w:keepLines w:val="0"/>
      <w:widowControl w:val="0"/>
      <w:suppressLineNumbers w:val="0"/>
      <w:pBdr>
        <w:bottom w:val="none" w:color="auto" w:sz="0" w:space="0"/>
      </w:pBdr>
      <w:spacing w:before="0" w:beforeAutospacing="0" w:after="0" w:afterAutospacing="0" w:line="300" w:lineRule="exact"/>
      <w:ind w:left="0" w:right="0" w:firstLine="450" w:firstLineChars="150"/>
      <w:jc w:val="center"/>
      <w:rPr>
        <w:rFonts w:hint="eastAsia" w:ascii="华文行楷" w:hAnsi="华文行楷" w:eastAsia="华文行楷" w:cs="华文行楷"/>
        <w:sz w:val="30"/>
        <w:szCs w:val="30"/>
        <w:lang w:val="en-US"/>
      </w:rPr>
    </w:pPr>
    <w:r>
      <w:rPr>
        <w:rFonts w:hint="eastAsia" w:ascii="华文行楷" w:hAnsi="华文行楷" w:eastAsia="华文行楷" w:cs="华文行楷"/>
        <w:kern w:val="2"/>
        <w:sz w:val="30"/>
        <w:szCs w:val="30"/>
        <w:lang w:val="en-US" w:eastAsia="zh-CN" w:bidi="ar"/>
      </w:rPr>
      <w:t xml:space="preserve">    嘉权专利商标事务所（涉外）</w:t>
    </w:r>
  </w:p>
  <w:p>
    <w:pPr>
      <w:keepNext w:val="0"/>
      <w:keepLines w:val="0"/>
      <w:widowControl w:val="0"/>
      <w:suppressLineNumbers w:val="0"/>
      <w:pBdr>
        <w:bottom w:val="none" w:color="auto" w:sz="0" w:space="0"/>
      </w:pBdr>
      <w:spacing w:before="0" w:beforeAutospacing="0" w:after="0" w:afterAutospacing="0" w:line="300" w:lineRule="exact"/>
      <w:ind w:left="0" w:right="0" w:firstLine="422" w:firstLineChars="200"/>
      <w:jc w:val="center"/>
      <w:rPr>
        <w:rFonts w:hint="default" w:ascii="Arial" w:hAnsi="Arial" w:cs="Arial"/>
        <w:b/>
        <w:bCs w:val="0"/>
        <w:lang w:val="en-US"/>
      </w:rPr>
    </w:pPr>
    <w:r>
      <w:rPr>
        <w:rFonts w:hint="default" w:ascii="Arial" w:hAnsi="Arial" w:eastAsia="Arial Unicode MS" w:cs="Arial"/>
        <w:b/>
        <w:bCs w:val="0"/>
        <w:i/>
        <w:iCs w:val="0"/>
        <w:kern w:val="2"/>
        <w:sz w:val="21"/>
        <w:szCs w:val="21"/>
        <w:lang w:val="en-US" w:eastAsia="zh-CN" w:bidi="ar"/>
      </w:rPr>
      <w:t xml:space="preserve">        </w:t>
    </w:r>
    <w:r>
      <w:rPr>
        <w:rFonts w:hint="default" w:ascii="Arial" w:hAnsi="Arial" w:eastAsia="Arial Unicode MS" w:cs="Arial"/>
        <w:b/>
        <w:bCs w:val="0"/>
        <w:kern w:val="2"/>
        <w:sz w:val="21"/>
        <w:szCs w:val="24"/>
        <w:lang w:val="en-US" w:eastAsia="zh-CN" w:bidi="ar"/>
      </w:rPr>
      <w:t>Jiaquan</w:t>
    </w:r>
    <w:r>
      <w:rPr>
        <w:rFonts w:hint="default" w:ascii="Times New Roman" w:hAnsi="Times New Roman" w:eastAsia="宋体" w:cs="Times New Roman"/>
        <w:kern w:val="2"/>
        <w:sz w:val="21"/>
        <w:szCs w:val="24"/>
        <w:lang w:val="en-US" w:eastAsia="zh-CN" w:bidi="ar"/>
      </w:rPr>
      <mc:AlternateContent>
        <mc:Choice Requires="wps">
          <w:drawing>
            <wp:anchor distT="0" distB="0" distL="0" distR="0" simplePos="0" relativeHeight="251659264" behindDoc="1" locked="0" layoutInCell="0" allowOverlap="1">
              <wp:simplePos x="0" y="0"/>
              <wp:positionH relativeFrom="page">
                <wp:posOffset>539750</wp:posOffset>
              </wp:positionH>
              <wp:positionV relativeFrom="page">
                <wp:posOffset>179705</wp:posOffset>
              </wp:positionV>
              <wp:extent cx="6479540" cy="179705"/>
              <wp:effectExtent l="0" t="0" r="0" b="0"/>
              <wp:wrapNone/>
              <wp:docPr id="11" name="文本框 1025"/>
              <wp:cNvGraphicFramePr/>
              <a:graphic xmlns:a="http://schemas.openxmlformats.org/drawingml/2006/main">
                <a:graphicData uri="http://schemas.microsoft.com/office/word/2010/wordprocessingShape">
                  <wps:wsp>
                    <wps:cNvSpPr txBox="1"/>
                    <wps:spPr>
                      <a:xfrm>
                        <a:off x="0" y="0"/>
                        <a:ext cx="6479540" cy="179705"/>
                      </a:xfrm>
                      <a:prstGeom prst="rect">
                        <a:avLst/>
                      </a:prstGeom>
                      <a:noFill/>
                      <a:ln>
                        <a:noFill/>
                      </a:ln>
                      <a:effectLst>
                        <a:outerShdw algn="ctr" rotWithShape="0">
                          <a:srgbClr val="A0A0A4"/>
                        </a:outerShdw>
                      </a:effectLst>
                    </wps:spPr>
                    <wps:bodyPr wrap="square" lIns="0" tIns="0" rIns="0" bIns="0" upright="1"/>
                  </wps:wsp>
                </a:graphicData>
              </a:graphic>
            </wp:anchor>
          </w:drawing>
        </mc:Choice>
        <mc:Fallback>
          <w:pict>
            <v:shape id="文本框 1025" o:spid="_x0000_s1026" o:spt="202" type="#_x0000_t202" style="position:absolute;left:0pt;margin-left:42.5pt;margin-top:14.15pt;height:14.15pt;width:510.2pt;mso-position-horizontal-relative:page;mso-position-vertical-relative:page;z-index:-251657216;mso-width-relative:page;mso-height-relative:page;" filled="f" stroked="f" coordsize="21600,21600" o:allowincell="f" o:gfxdata="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IaVlLWAAAACQEAAA8AAAAAAAAAAQAgAAAAIgAAAGRycy9kb3ducmV2LnhtbFBL&#10;AQIUABQAAAAIAIdO4kDwzq6g+AEAAOQDAAAOAAAAAAAAAAEAIAAAACUBAABkcnMvZTJvRG9jLnht&#10;bFBLBQYAAAAABgAGAFkBAACPBQAAAAA=&#10;">
              <v:fill on="f" focussize="0,0"/>
              <v:stroke on="f"/>
              <v:imagedata o:title=""/>
              <o:lock v:ext="edit" aspectratio="f"/>
              <v:shadow on="t" color="#A0A0A4" offset="0pt,0pt" origin="0f,0f" matrix="65536f,0f,0f,65536f"/>
              <v:textbox inset="0mm,0mm,0mm,0mm"/>
            </v:shape>
          </w:pict>
        </mc:Fallback>
      </mc:AlternateContent>
    </w:r>
    <w:r>
      <w:rPr>
        <w:rFonts w:hint="default" w:ascii="Arial" w:hAnsi="Arial" w:eastAsia="宋体" w:cs="Arial"/>
        <w:b/>
        <w:bCs w:val="0"/>
        <w:kern w:val="2"/>
        <w:sz w:val="21"/>
        <w:szCs w:val="24"/>
        <w:lang w:val="en-US" w:eastAsia="zh-CN" w:bidi="ar"/>
      </w:rPr>
      <w:t>IP LAW FIRM</w:t>
    </w:r>
    <w:r>
      <w:rPr>
        <w:rFonts w:hint="default" w:ascii="Arial" w:hAnsi="Arial" w:eastAsia="Arial Unicode MS" w:cs="Arial"/>
        <w:b/>
        <w:bCs w:val="0"/>
        <w:kern w:val="2"/>
        <w:sz w:val="21"/>
        <w:szCs w:val="24"/>
        <w:lang w:val="en-US" w:eastAsia="zh-CN" w:bidi="ar"/>
      </w:rPr>
      <w:t xml:space="preserve">    </w:t>
    </w:r>
  </w:p>
  <w:p>
    <w:pPr>
      <w:pStyle w:val="4"/>
      <w:widowControl/>
      <w:pBdr>
        <w:top w:val="none" w:color="auto" w:sz="0" w:space="0"/>
        <w:left w:val="none" w:color="auto" w:sz="0" w:space="0"/>
        <w:bottom w:val="none" w:color="auto" w:sz="0" w:space="0"/>
        <w:right w:val="none" w:color="auto" w:sz="0" w:space="0"/>
      </w:pBdr>
      <w:ind w:left="0" w:firstLine="360"/>
      <w:rPr>
        <w:lang w:val="en-US"/>
      </w:rPr>
    </w:pPr>
  </w:p>
  <w:p>
    <w:pPr>
      <w:pStyle w:val="4"/>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8E4E7F"/>
    <w:multiLevelType w:val="multilevel"/>
    <w:tmpl w:val="AE8E4E7F"/>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7381971"/>
    <w:multiLevelType w:val="singleLevel"/>
    <w:tmpl w:val="D7381971"/>
    <w:lvl w:ilvl="0" w:tentative="0">
      <w:start w:val="1"/>
      <w:numFmt w:val="bullet"/>
      <w:lvlText w:val=""/>
      <w:lvlJc w:val="left"/>
      <w:pPr>
        <w:ind w:left="420" w:hanging="420"/>
      </w:pPr>
      <w:rPr>
        <w:rFonts w:hint="default" w:ascii="Wingdings" w:hAnsi="Wingdings"/>
      </w:rPr>
    </w:lvl>
  </w:abstractNum>
  <w:abstractNum w:abstractNumId="2">
    <w:nsid w:val="FFDA20F4"/>
    <w:multiLevelType w:val="multilevel"/>
    <w:tmpl w:val="FFDA20F4"/>
    <w:lvl w:ilvl="0" w:tentative="0">
      <w:start w:val="1"/>
      <w:numFmt w:val="decimal"/>
      <w:suff w:val="nothing"/>
      <w:lvlText w:val="%1."/>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566E12C5"/>
    <w:multiLevelType w:val="multilevel"/>
    <w:tmpl w:val="566E12C5"/>
    <w:lvl w:ilvl="0" w:tentative="0">
      <w:start w:val="1"/>
      <w:numFmt w:val="decimal"/>
      <w:lvlText w:val="%1、"/>
      <w:lvlJc w:val="left"/>
      <w:pPr>
        <w:tabs>
          <w:tab w:val="left" w:pos="360"/>
        </w:tabs>
        <w:ind w:left="360" w:hanging="360"/>
      </w:pPr>
      <w:rPr>
        <w:b/>
      </w:rPr>
    </w:lvl>
    <w:lvl w:ilvl="1" w:tentative="0">
      <w:start w:val="1"/>
      <w:numFmt w:val="decimal"/>
      <w:lvlText w:val="%2）"/>
      <w:lvlJc w:val="left"/>
      <w:pPr>
        <w:tabs>
          <w:tab w:val="left" w:pos="780"/>
        </w:tabs>
        <w:ind w:left="780" w:hanging="36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5FB4D424"/>
    <w:multiLevelType w:val="singleLevel"/>
    <w:tmpl w:val="5FB4D424"/>
    <w:lvl w:ilvl="0" w:tentative="0">
      <w:start w:val="1"/>
      <w:numFmt w:val="bullet"/>
      <w:lvlText w:val=""/>
      <w:lvlJc w:val="left"/>
      <w:pPr>
        <w:tabs>
          <w:tab w:val="left" w:pos="420"/>
        </w:tabs>
        <w:ind w:left="840" w:hanging="420"/>
      </w:pPr>
      <w:rPr>
        <w:rFonts w:hint="default" w:ascii="Wingdings" w:hAnsi="Wingdings"/>
      </w:rPr>
    </w:lvl>
  </w:abstractNum>
  <w:abstractNum w:abstractNumId="5">
    <w:nsid w:val="62A30158"/>
    <w:multiLevelType w:val="multilevel"/>
    <w:tmpl w:val="62A30158"/>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3"/>
  </w:num>
  <w:num w:numId="3">
    <w:abstractNumId w:val="5"/>
  </w:num>
  <w:num w:numId="4">
    <w:abstractNumId w:val="1"/>
  </w:num>
  <w:num w:numId="5">
    <w:abstractNumId w:val="0"/>
  </w:num>
  <w:num w:numId="6">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Vigan">
    <w15:presenceInfo w15:providerId="WPS Office" w15:userId="1681138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zOGM5ODA0OGNjZmY2N2ViYTc1N2VjOTEyZTAxNjIifQ=="/>
  </w:docVars>
  <w:rsids>
    <w:rsidRoot w:val="7E6F78E1"/>
    <w:rsid w:val="001441A5"/>
    <w:rsid w:val="001C1A77"/>
    <w:rsid w:val="00245070"/>
    <w:rsid w:val="005C6F66"/>
    <w:rsid w:val="00702588"/>
    <w:rsid w:val="00796061"/>
    <w:rsid w:val="007D1842"/>
    <w:rsid w:val="008E2A0E"/>
    <w:rsid w:val="00A052FE"/>
    <w:rsid w:val="00C907B1"/>
    <w:rsid w:val="00E13127"/>
    <w:rsid w:val="010B135A"/>
    <w:rsid w:val="014A4B87"/>
    <w:rsid w:val="0188079C"/>
    <w:rsid w:val="019949E0"/>
    <w:rsid w:val="019A2E18"/>
    <w:rsid w:val="01AD6E7F"/>
    <w:rsid w:val="01D55B1B"/>
    <w:rsid w:val="01EE299B"/>
    <w:rsid w:val="01F92D9F"/>
    <w:rsid w:val="02040093"/>
    <w:rsid w:val="021041BE"/>
    <w:rsid w:val="023F0054"/>
    <w:rsid w:val="024F02C5"/>
    <w:rsid w:val="026050C1"/>
    <w:rsid w:val="029069C9"/>
    <w:rsid w:val="029B022B"/>
    <w:rsid w:val="02C22E67"/>
    <w:rsid w:val="02C25FC9"/>
    <w:rsid w:val="02D27556"/>
    <w:rsid w:val="02F74180"/>
    <w:rsid w:val="03127926"/>
    <w:rsid w:val="031F053B"/>
    <w:rsid w:val="03296B27"/>
    <w:rsid w:val="036F0206"/>
    <w:rsid w:val="03854524"/>
    <w:rsid w:val="03B97BB8"/>
    <w:rsid w:val="03E44B00"/>
    <w:rsid w:val="04377A82"/>
    <w:rsid w:val="043B3565"/>
    <w:rsid w:val="044D1182"/>
    <w:rsid w:val="04725C6E"/>
    <w:rsid w:val="04B956C8"/>
    <w:rsid w:val="04BA09AD"/>
    <w:rsid w:val="04C35BB6"/>
    <w:rsid w:val="04C850BC"/>
    <w:rsid w:val="04CD7BA7"/>
    <w:rsid w:val="04E569F1"/>
    <w:rsid w:val="04E83035"/>
    <w:rsid w:val="050D2A29"/>
    <w:rsid w:val="05100B54"/>
    <w:rsid w:val="05275C98"/>
    <w:rsid w:val="052F4981"/>
    <w:rsid w:val="053843E4"/>
    <w:rsid w:val="053D5B7D"/>
    <w:rsid w:val="054F1015"/>
    <w:rsid w:val="05592701"/>
    <w:rsid w:val="05747CC6"/>
    <w:rsid w:val="057B0AB5"/>
    <w:rsid w:val="05894E82"/>
    <w:rsid w:val="05A60653"/>
    <w:rsid w:val="05B719B6"/>
    <w:rsid w:val="05F17CC7"/>
    <w:rsid w:val="06244862"/>
    <w:rsid w:val="065E645B"/>
    <w:rsid w:val="06780DA6"/>
    <w:rsid w:val="06AC1DC5"/>
    <w:rsid w:val="06BC79C1"/>
    <w:rsid w:val="07397B77"/>
    <w:rsid w:val="075E313A"/>
    <w:rsid w:val="079C1EB4"/>
    <w:rsid w:val="07A60AEE"/>
    <w:rsid w:val="07E45607"/>
    <w:rsid w:val="081538B4"/>
    <w:rsid w:val="08283444"/>
    <w:rsid w:val="08395058"/>
    <w:rsid w:val="08602DD3"/>
    <w:rsid w:val="087A2EDF"/>
    <w:rsid w:val="088103D0"/>
    <w:rsid w:val="0904341E"/>
    <w:rsid w:val="09196297"/>
    <w:rsid w:val="09320F75"/>
    <w:rsid w:val="093B3D0D"/>
    <w:rsid w:val="094A2551"/>
    <w:rsid w:val="096F55F7"/>
    <w:rsid w:val="09856E48"/>
    <w:rsid w:val="099400E5"/>
    <w:rsid w:val="09AC25C5"/>
    <w:rsid w:val="09B310FA"/>
    <w:rsid w:val="09CA440C"/>
    <w:rsid w:val="09CA4DB2"/>
    <w:rsid w:val="09EE3789"/>
    <w:rsid w:val="0A365F7E"/>
    <w:rsid w:val="0A6E089B"/>
    <w:rsid w:val="0A7659E6"/>
    <w:rsid w:val="0A815EC3"/>
    <w:rsid w:val="0AA403A8"/>
    <w:rsid w:val="0ACD7933"/>
    <w:rsid w:val="0AD61795"/>
    <w:rsid w:val="0B103C3C"/>
    <w:rsid w:val="0B137BA6"/>
    <w:rsid w:val="0B265529"/>
    <w:rsid w:val="0B2E6056"/>
    <w:rsid w:val="0B322CF8"/>
    <w:rsid w:val="0B473076"/>
    <w:rsid w:val="0B4D3BF1"/>
    <w:rsid w:val="0B77491E"/>
    <w:rsid w:val="0B7D1304"/>
    <w:rsid w:val="0B926035"/>
    <w:rsid w:val="0BC50A72"/>
    <w:rsid w:val="0BDD779A"/>
    <w:rsid w:val="0BF1322A"/>
    <w:rsid w:val="0C006EB6"/>
    <w:rsid w:val="0C4D19CF"/>
    <w:rsid w:val="0C647761"/>
    <w:rsid w:val="0C912038"/>
    <w:rsid w:val="0CD420DA"/>
    <w:rsid w:val="0CE95B9C"/>
    <w:rsid w:val="0CEE064D"/>
    <w:rsid w:val="0D123DDF"/>
    <w:rsid w:val="0D316917"/>
    <w:rsid w:val="0D3315DB"/>
    <w:rsid w:val="0D3D372F"/>
    <w:rsid w:val="0D4602C7"/>
    <w:rsid w:val="0D497DDB"/>
    <w:rsid w:val="0D5F2220"/>
    <w:rsid w:val="0D981B99"/>
    <w:rsid w:val="0DB57F52"/>
    <w:rsid w:val="0DEB5F0C"/>
    <w:rsid w:val="0E6205BF"/>
    <w:rsid w:val="0E777DCC"/>
    <w:rsid w:val="0E8274B2"/>
    <w:rsid w:val="0E8C2C83"/>
    <w:rsid w:val="0F256DDE"/>
    <w:rsid w:val="0F3341F4"/>
    <w:rsid w:val="0F391D32"/>
    <w:rsid w:val="0F6A0487"/>
    <w:rsid w:val="0F845361"/>
    <w:rsid w:val="0FA652F3"/>
    <w:rsid w:val="0FFA4827"/>
    <w:rsid w:val="101F3D83"/>
    <w:rsid w:val="1059036C"/>
    <w:rsid w:val="10620E8E"/>
    <w:rsid w:val="1073728D"/>
    <w:rsid w:val="109B6BAB"/>
    <w:rsid w:val="10BF67B2"/>
    <w:rsid w:val="10D03D09"/>
    <w:rsid w:val="10F77FE4"/>
    <w:rsid w:val="10FC70B3"/>
    <w:rsid w:val="11627AC5"/>
    <w:rsid w:val="11897D97"/>
    <w:rsid w:val="12035A07"/>
    <w:rsid w:val="121D3BF2"/>
    <w:rsid w:val="12285FBF"/>
    <w:rsid w:val="125D5DFD"/>
    <w:rsid w:val="125F26EC"/>
    <w:rsid w:val="12C0739F"/>
    <w:rsid w:val="12CB5056"/>
    <w:rsid w:val="12FF7805"/>
    <w:rsid w:val="13220201"/>
    <w:rsid w:val="13344401"/>
    <w:rsid w:val="13422091"/>
    <w:rsid w:val="135B46A9"/>
    <w:rsid w:val="13774C23"/>
    <w:rsid w:val="138D6166"/>
    <w:rsid w:val="13D053C0"/>
    <w:rsid w:val="13D0549C"/>
    <w:rsid w:val="13DB21DA"/>
    <w:rsid w:val="141A1D9D"/>
    <w:rsid w:val="142D3A55"/>
    <w:rsid w:val="14386810"/>
    <w:rsid w:val="145E29D3"/>
    <w:rsid w:val="14655595"/>
    <w:rsid w:val="14700402"/>
    <w:rsid w:val="148D7149"/>
    <w:rsid w:val="14A72B57"/>
    <w:rsid w:val="14A74C0F"/>
    <w:rsid w:val="14AD1F26"/>
    <w:rsid w:val="14C42880"/>
    <w:rsid w:val="14DB4F3C"/>
    <w:rsid w:val="14DC6AD9"/>
    <w:rsid w:val="14F74082"/>
    <w:rsid w:val="14FA71E6"/>
    <w:rsid w:val="153E0847"/>
    <w:rsid w:val="156E148D"/>
    <w:rsid w:val="15720143"/>
    <w:rsid w:val="158C165B"/>
    <w:rsid w:val="159C3492"/>
    <w:rsid w:val="159D4F84"/>
    <w:rsid w:val="15D0546F"/>
    <w:rsid w:val="15D42DA3"/>
    <w:rsid w:val="15E21343"/>
    <w:rsid w:val="15F3397C"/>
    <w:rsid w:val="16135F5C"/>
    <w:rsid w:val="161731D1"/>
    <w:rsid w:val="16A06D76"/>
    <w:rsid w:val="16AF6D34"/>
    <w:rsid w:val="16C62AAA"/>
    <w:rsid w:val="16DA1D94"/>
    <w:rsid w:val="16ED1EA0"/>
    <w:rsid w:val="16FF6BC8"/>
    <w:rsid w:val="170452D8"/>
    <w:rsid w:val="17087008"/>
    <w:rsid w:val="1719003E"/>
    <w:rsid w:val="17442A96"/>
    <w:rsid w:val="17547F98"/>
    <w:rsid w:val="175A3206"/>
    <w:rsid w:val="17AC1CA0"/>
    <w:rsid w:val="1817095A"/>
    <w:rsid w:val="18717AA3"/>
    <w:rsid w:val="188A77CF"/>
    <w:rsid w:val="18952DF8"/>
    <w:rsid w:val="18AC73CC"/>
    <w:rsid w:val="18E43705"/>
    <w:rsid w:val="193E1A02"/>
    <w:rsid w:val="1953449D"/>
    <w:rsid w:val="195C4A6A"/>
    <w:rsid w:val="19860148"/>
    <w:rsid w:val="19862F56"/>
    <w:rsid w:val="198A4263"/>
    <w:rsid w:val="198F041B"/>
    <w:rsid w:val="19DB5169"/>
    <w:rsid w:val="19F64848"/>
    <w:rsid w:val="19F67A24"/>
    <w:rsid w:val="1A307F42"/>
    <w:rsid w:val="1A497CDE"/>
    <w:rsid w:val="1AC93CC6"/>
    <w:rsid w:val="1ADE735D"/>
    <w:rsid w:val="1AEF5A10"/>
    <w:rsid w:val="1B333392"/>
    <w:rsid w:val="1B4A3B86"/>
    <w:rsid w:val="1B4F33CF"/>
    <w:rsid w:val="1B5302B4"/>
    <w:rsid w:val="1B6050F1"/>
    <w:rsid w:val="1BA80FB3"/>
    <w:rsid w:val="1BAF5320"/>
    <w:rsid w:val="1BC87475"/>
    <w:rsid w:val="1BEF2AA3"/>
    <w:rsid w:val="1BFD6F6E"/>
    <w:rsid w:val="1C0F7166"/>
    <w:rsid w:val="1C2453B2"/>
    <w:rsid w:val="1C4F102B"/>
    <w:rsid w:val="1C650851"/>
    <w:rsid w:val="1C7C24C7"/>
    <w:rsid w:val="1C8E50E7"/>
    <w:rsid w:val="1C9235EA"/>
    <w:rsid w:val="1CB17991"/>
    <w:rsid w:val="1CE732BB"/>
    <w:rsid w:val="1D0D5D6B"/>
    <w:rsid w:val="1D2030CD"/>
    <w:rsid w:val="1D5B1B45"/>
    <w:rsid w:val="1D935914"/>
    <w:rsid w:val="1DE5DEC0"/>
    <w:rsid w:val="1DF001CE"/>
    <w:rsid w:val="1DF60F39"/>
    <w:rsid w:val="1E122CD5"/>
    <w:rsid w:val="1E384565"/>
    <w:rsid w:val="1E3B2B55"/>
    <w:rsid w:val="1E4B012F"/>
    <w:rsid w:val="1E4E5C29"/>
    <w:rsid w:val="1E531C38"/>
    <w:rsid w:val="1E5F7D76"/>
    <w:rsid w:val="1E611AEB"/>
    <w:rsid w:val="1E74438F"/>
    <w:rsid w:val="1E7554E1"/>
    <w:rsid w:val="1EB47A29"/>
    <w:rsid w:val="1EBA2FF7"/>
    <w:rsid w:val="1F0C1CE6"/>
    <w:rsid w:val="1F6C0CCA"/>
    <w:rsid w:val="1F870722"/>
    <w:rsid w:val="1FBC76B4"/>
    <w:rsid w:val="1FD3016F"/>
    <w:rsid w:val="1FF13FC9"/>
    <w:rsid w:val="1FF221F1"/>
    <w:rsid w:val="1FF61CBD"/>
    <w:rsid w:val="201D3328"/>
    <w:rsid w:val="204038CD"/>
    <w:rsid w:val="20546796"/>
    <w:rsid w:val="20C02708"/>
    <w:rsid w:val="20CF776E"/>
    <w:rsid w:val="20F13640"/>
    <w:rsid w:val="21025EB3"/>
    <w:rsid w:val="212F0ADC"/>
    <w:rsid w:val="2131065D"/>
    <w:rsid w:val="21512B27"/>
    <w:rsid w:val="215573A0"/>
    <w:rsid w:val="216A4942"/>
    <w:rsid w:val="21792FA7"/>
    <w:rsid w:val="21835195"/>
    <w:rsid w:val="218F4FFB"/>
    <w:rsid w:val="21BC67DD"/>
    <w:rsid w:val="21BE302B"/>
    <w:rsid w:val="21E82EE0"/>
    <w:rsid w:val="21F4113B"/>
    <w:rsid w:val="220C1558"/>
    <w:rsid w:val="22706F6B"/>
    <w:rsid w:val="227212BF"/>
    <w:rsid w:val="2275665F"/>
    <w:rsid w:val="22810834"/>
    <w:rsid w:val="22BE6D2B"/>
    <w:rsid w:val="22E25C3F"/>
    <w:rsid w:val="22EE0645"/>
    <w:rsid w:val="23132849"/>
    <w:rsid w:val="2313683F"/>
    <w:rsid w:val="23332AAE"/>
    <w:rsid w:val="2345028B"/>
    <w:rsid w:val="235E59F0"/>
    <w:rsid w:val="238014E9"/>
    <w:rsid w:val="239F0063"/>
    <w:rsid w:val="23B23356"/>
    <w:rsid w:val="23B40B9B"/>
    <w:rsid w:val="23FE07F8"/>
    <w:rsid w:val="2443765B"/>
    <w:rsid w:val="247577ED"/>
    <w:rsid w:val="24A11754"/>
    <w:rsid w:val="24A81A41"/>
    <w:rsid w:val="24A92885"/>
    <w:rsid w:val="24BC2A75"/>
    <w:rsid w:val="24F673B4"/>
    <w:rsid w:val="25157D4B"/>
    <w:rsid w:val="255FE91F"/>
    <w:rsid w:val="257504F0"/>
    <w:rsid w:val="25845A22"/>
    <w:rsid w:val="25882D9C"/>
    <w:rsid w:val="25AC0EA8"/>
    <w:rsid w:val="25AC3380"/>
    <w:rsid w:val="26037179"/>
    <w:rsid w:val="261467A0"/>
    <w:rsid w:val="2629095F"/>
    <w:rsid w:val="264B2F4F"/>
    <w:rsid w:val="26606866"/>
    <w:rsid w:val="2668740D"/>
    <w:rsid w:val="266B541C"/>
    <w:rsid w:val="26722306"/>
    <w:rsid w:val="26874F1D"/>
    <w:rsid w:val="268D7F1A"/>
    <w:rsid w:val="269E5E59"/>
    <w:rsid w:val="26A86F43"/>
    <w:rsid w:val="26C10153"/>
    <w:rsid w:val="26CB24F5"/>
    <w:rsid w:val="26F65268"/>
    <w:rsid w:val="27072EEB"/>
    <w:rsid w:val="2738420B"/>
    <w:rsid w:val="274274E1"/>
    <w:rsid w:val="27441A9D"/>
    <w:rsid w:val="2749405A"/>
    <w:rsid w:val="274E6AA9"/>
    <w:rsid w:val="276C4FA7"/>
    <w:rsid w:val="278C1926"/>
    <w:rsid w:val="27943A1D"/>
    <w:rsid w:val="27954721"/>
    <w:rsid w:val="27EA72EF"/>
    <w:rsid w:val="27F356C9"/>
    <w:rsid w:val="28066596"/>
    <w:rsid w:val="280D1FA1"/>
    <w:rsid w:val="282216A7"/>
    <w:rsid w:val="28407C19"/>
    <w:rsid w:val="284D6D1F"/>
    <w:rsid w:val="28621572"/>
    <w:rsid w:val="286A3EAE"/>
    <w:rsid w:val="28A91C65"/>
    <w:rsid w:val="28B77E32"/>
    <w:rsid w:val="28D25F2A"/>
    <w:rsid w:val="28D9735A"/>
    <w:rsid w:val="28E4109E"/>
    <w:rsid w:val="29002314"/>
    <w:rsid w:val="29095FDB"/>
    <w:rsid w:val="290A0535"/>
    <w:rsid w:val="290B18F3"/>
    <w:rsid w:val="29252114"/>
    <w:rsid w:val="29467FCC"/>
    <w:rsid w:val="29487624"/>
    <w:rsid w:val="296104F1"/>
    <w:rsid w:val="29712D49"/>
    <w:rsid w:val="29766163"/>
    <w:rsid w:val="299F3E4E"/>
    <w:rsid w:val="29A62BC5"/>
    <w:rsid w:val="29AA0BB7"/>
    <w:rsid w:val="29AB7B1F"/>
    <w:rsid w:val="29C17EB8"/>
    <w:rsid w:val="29C44EA5"/>
    <w:rsid w:val="29CF3FFB"/>
    <w:rsid w:val="29D1513B"/>
    <w:rsid w:val="29E10FAC"/>
    <w:rsid w:val="29E5365E"/>
    <w:rsid w:val="2A0C65CE"/>
    <w:rsid w:val="2A244C3E"/>
    <w:rsid w:val="2A2E45FD"/>
    <w:rsid w:val="2A390462"/>
    <w:rsid w:val="2A3937E7"/>
    <w:rsid w:val="2A68433E"/>
    <w:rsid w:val="2A737CF7"/>
    <w:rsid w:val="2A7709C2"/>
    <w:rsid w:val="2A9F5694"/>
    <w:rsid w:val="2AA14CA8"/>
    <w:rsid w:val="2AC41133"/>
    <w:rsid w:val="2AC82D2B"/>
    <w:rsid w:val="2AC85940"/>
    <w:rsid w:val="2AE07380"/>
    <w:rsid w:val="2AFE0C20"/>
    <w:rsid w:val="2B274DAC"/>
    <w:rsid w:val="2B372CC6"/>
    <w:rsid w:val="2B395377"/>
    <w:rsid w:val="2B3C3A4D"/>
    <w:rsid w:val="2B485E24"/>
    <w:rsid w:val="2B497794"/>
    <w:rsid w:val="2B707821"/>
    <w:rsid w:val="2B712262"/>
    <w:rsid w:val="2BA22D07"/>
    <w:rsid w:val="2BB45CB9"/>
    <w:rsid w:val="2BCD4B15"/>
    <w:rsid w:val="2BF72B87"/>
    <w:rsid w:val="2C3072FA"/>
    <w:rsid w:val="2C6055E7"/>
    <w:rsid w:val="2C867A6A"/>
    <w:rsid w:val="2C8A509B"/>
    <w:rsid w:val="2CA8047C"/>
    <w:rsid w:val="2CAE2A1B"/>
    <w:rsid w:val="2D012636"/>
    <w:rsid w:val="2D821A23"/>
    <w:rsid w:val="2DC25A9E"/>
    <w:rsid w:val="2DE94C01"/>
    <w:rsid w:val="2DEE5136"/>
    <w:rsid w:val="2DFF0A8B"/>
    <w:rsid w:val="2E0C6445"/>
    <w:rsid w:val="2E0E51FE"/>
    <w:rsid w:val="2E1D0BA6"/>
    <w:rsid w:val="2E1F4858"/>
    <w:rsid w:val="2E2D1F88"/>
    <w:rsid w:val="2E441B11"/>
    <w:rsid w:val="2E6452AD"/>
    <w:rsid w:val="2E675732"/>
    <w:rsid w:val="2E8D6E41"/>
    <w:rsid w:val="2EB748C7"/>
    <w:rsid w:val="2EEE0387"/>
    <w:rsid w:val="2F0E226B"/>
    <w:rsid w:val="2F490799"/>
    <w:rsid w:val="2F4B29FE"/>
    <w:rsid w:val="2F5506E6"/>
    <w:rsid w:val="2F77273B"/>
    <w:rsid w:val="2F7B548E"/>
    <w:rsid w:val="2F834453"/>
    <w:rsid w:val="2F8758B9"/>
    <w:rsid w:val="2F8B60CE"/>
    <w:rsid w:val="2FAB1D82"/>
    <w:rsid w:val="2FE0442C"/>
    <w:rsid w:val="30093CDB"/>
    <w:rsid w:val="301B768C"/>
    <w:rsid w:val="30365E36"/>
    <w:rsid w:val="309B6837"/>
    <w:rsid w:val="30A34D9C"/>
    <w:rsid w:val="30AF34B0"/>
    <w:rsid w:val="30BA2169"/>
    <w:rsid w:val="30D737D4"/>
    <w:rsid w:val="30E87524"/>
    <w:rsid w:val="30F5308E"/>
    <w:rsid w:val="310D26B0"/>
    <w:rsid w:val="311F48E4"/>
    <w:rsid w:val="313735FF"/>
    <w:rsid w:val="31574D65"/>
    <w:rsid w:val="317A6513"/>
    <w:rsid w:val="31BC1143"/>
    <w:rsid w:val="31F658FA"/>
    <w:rsid w:val="3233535A"/>
    <w:rsid w:val="32551ECD"/>
    <w:rsid w:val="32836B91"/>
    <w:rsid w:val="329E702E"/>
    <w:rsid w:val="329F7E5E"/>
    <w:rsid w:val="32D7405E"/>
    <w:rsid w:val="32E87322"/>
    <w:rsid w:val="333E68E3"/>
    <w:rsid w:val="334C70D2"/>
    <w:rsid w:val="33663FE6"/>
    <w:rsid w:val="338B6877"/>
    <w:rsid w:val="33B22E71"/>
    <w:rsid w:val="33B4018B"/>
    <w:rsid w:val="33E64910"/>
    <w:rsid w:val="34181C02"/>
    <w:rsid w:val="341E642D"/>
    <w:rsid w:val="343C3944"/>
    <w:rsid w:val="347374BF"/>
    <w:rsid w:val="3495078B"/>
    <w:rsid w:val="34AB2561"/>
    <w:rsid w:val="34BD0CF3"/>
    <w:rsid w:val="34DF325D"/>
    <w:rsid w:val="351333BE"/>
    <w:rsid w:val="35146EF0"/>
    <w:rsid w:val="352065C9"/>
    <w:rsid w:val="35366B0F"/>
    <w:rsid w:val="354567EF"/>
    <w:rsid w:val="359F4AB3"/>
    <w:rsid w:val="35A35DFD"/>
    <w:rsid w:val="35E7615D"/>
    <w:rsid w:val="35F03834"/>
    <w:rsid w:val="36235B62"/>
    <w:rsid w:val="362E740C"/>
    <w:rsid w:val="363366EC"/>
    <w:rsid w:val="36630F8A"/>
    <w:rsid w:val="36952B56"/>
    <w:rsid w:val="36A7059E"/>
    <w:rsid w:val="36AE1E53"/>
    <w:rsid w:val="36B75CA4"/>
    <w:rsid w:val="370D12E8"/>
    <w:rsid w:val="37120C26"/>
    <w:rsid w:val="37133692"/>
    <w:rsid w:val="376A17F6"/>
    <w:rsid w:val="37903D89"/>
    <w:rsid w:val="379851DD"/>
    <w:rsid w:val="379A46D1"/>
    <w:rsid w:val="37AC56B8"/>
    <w:rsid w:val="38040113"/>
    <w:rsid w:val="382352B2"/>
    <w:rsid w:val="382C0AD6"/>
    <w:rsid w:val="38342AA2"/>
    <w:rsid w:val="386817BB"/>
    <w:rsid w:val="38993517"/>
    <w:rsid w:val="389B73A1"/>
    <w:rsid w:val="38B0379A"/>
    <w:rsid w:val="38E26A3B"/>
    <w:rsid w:val="390A63CE"/>
    <w:rsid w:val="391E32EE"/>
    <w:rsid w:val="3926502D"/>
    <w:rsid w:val="398D6373"/>
    <w:rsid w:val="399D5C93"/>
    <w:rsid w:val="39B10794"/>
    <w:rsid w:val="39B527DE"/>
    <w:rsid w:val="39B7F3F8"/>
    <w:rsid w:val="39F26A09"/>
    <w:rsid w:val="39F4708A"/>
    <w:rsid w:val="3A097376"/>
    <w:rsid w:val="3A1A47AB"/>
    <w:rsid w:val="3A257964"/>
    <w:rsid w:val="3A3F1455"/>
    <w:rsid w:val="3A982F0D"/>
    <w:rsid w:val="3AA10E1F"/>
    <w:rsid w:val="3ADBD8DB"/>
    <w:rsid w:val="3B094DAD"/>
    <w:rsid w:val="3B0C0187"/>
    <w:rsid w:val="3B0D0B61"/>
    <w:rsid w:val="3B202B57"/>
    <w:rsid w:val="3B2459FB"/>
    <w:rsid w:val="3B385844"/>
    <w:rsid w:val="3B460847"/>
    <w:rsid w:val="3B8A323C"/>
    <w:rsid w:val="3B8B6B1B"/>
    <w:rsid w:val="3B9A42AF"/>
    <w:rsid w:val="3BB234BF"/>
    <w:rsid w:val="3BBA4294"/>
    <w:rsid w:val="3BBF5515"/>
    <w:rsid w:val="3BC82016"/>
    <w:rsid w:val="3BCB160F"/>
    <w:rsid w:val="3BEA72AB"/>
    <w:rsid w:val="3BEBEFF3"/>
    <w:rsid w:val="3BF003C5"/>
    <w:rsid w:val="3BF14431"/>
    <w:rsid w:val="3BF43C71"/>
    <w:rsid w:val="3C6E37E5"/>
    <w:rsid w:val="3C815AE6"/>
    <w:rsid w:val="3CB274A9"/>
    <w:rsid w:val="3CDF0995"/>
    <w:rsid w:val="3D145A6E"/>
    <w:rsid w:val="3D1F1F8C"/>
    <w:rsid w:val="3D3758DB"/>
    <w:rsid w:val="3D4372F9"/>
    <w:rsid w:val="3D6D27EB"/>
    <w:rsid w:val="3D71187B"/>
    <w:rsid w:val="3D723C7A"/>
    <w:rsid w:val="3DC02566"/>
    <w:rsid w:val="3DE262E4"/>
    <w:rsid w:val="3DE93DA4"/>
    <w:rsid w:val="3DEF01B7"/>
    <w:rsid w:val="3E1C2E2C"/>
    <w:rsid w:val="3E276AFF"/>
    <w:rsid w:val="3E4A7F29"/>
    <w:rsid w:val="3E6738D6"/>
    <w:rsid w:val="3E9633DD"/>
    <w:rsid w:val="3EC63A10"/>
    <w:rsid w:val="3EC66D80"/>
    <w:rsid w:val="3EE3321B"/>
    <w:rsid w:val="3F1F3D0D"/>
    <w:rsid w:val="3F2D00F3"/>
    <w:rsid w:val="3F6448F3"/>
    <w:rsid w:val="3F7D5CE5"/>
    <w:rsid w:val="3F920A50"/>
    <w:rsid w:val="3F964E60"/>
    <w:rsid w:val="3F9B2F92"/>
    <w:rsid w:val="3FAB5528"/>
    <w:rsid w:val="3FBCF169"/>
    <w:rsid w:val="3FD01F04"/>
    <w:rsid w:val="3FE01EB5"/>
    <w:rsid w:val="3FE83189"/>
    <w:rsid w:val="3FF63E3E"/>
    <w:rsid w:val="3FFC40F9"/>
    <w:rsid w:val="4001761D"/>
    <w:rsid w:val="402053A3"/>
    <w:rsid w:val="40441130"/>
    <w:rsid w:val="40766356"/>
    <w:rsid w:val="407917ED"/>
    <w:rsid w:val="407D01E4"/>
    <w:rsid w:val="40CF6436"/>
    <w:rsid w:val="40D74424"/>
    <w:rsid w:val="40ED44A7"/>
    <w:rsid w:val="40F1196E"/>
    <w:rsid w:val="40F56DBE"/>
    <w:rsid w:val="414C7E59"/>
    <w:rsid w:val="41684B3A"/>
    <w:rsid w:val="416F273F"/>
    <w:rsid w:val="418C0847"/>
    <w:rsid w:val="419D7696"/>
    <w:rsid w:val="41A552C5"/>
    <w:rsid w:val="41CC03A6"/>
    <w:rsid w:val="421A7B4F"/>
    <w:rsid w:val="42213E65"/>
    <w:rsid w:val="422837DE"/>
    <w:rsid w:val="422B5DAF"/>
    <w:rsid w:val="423F5CF7"/>
    <w:rsid w:val="42632EA1"/>
    <w:rsid w:val="42772D26"/>
    <w:rsid w:val="427B20EB"/>
    <w:rsid w:val="42872737"/>
    <w:rsid w:val="428B0897"/>
    <w:rsid w:val="42C10446"/>
    <w:rsid w:val="42CF125A"/>
    <w:rsid w:val="42EA4B11"/>
    <w:rsid w:val="430E7E7A"/>
    <w:rsid w:val="43277BAC"/>
    <w:rsid w:val="43305DCC"/>
    <w:rsid w:val="43370892"/>
    <w:rsid w:val="433A6D62"/>
    <w:rsid w:val="438453CE"/>
    <w:rsid w:val="43A50BB6"/>
    <w:rsid w:val="43AB7C4E"/>
    <w:rsid w:val="43DF7B60"/>
    <w:rsid w:val="43E02257"/>
    <w:rsid w:val="43EF2FDD"/>
    <w:rsid w:val="43F87568"/>
    <w:rsid w:val="44024872"/>
    <w:rsid w:val="442374B8"/>
    <w:rsid w:val="44243032"/>
    <w:rsid w:val="44396490"/>
    <w:rsid w:val="446C68F2"/>
    <w:rsid w:val="44D426B2"/>
    <w:rsid w:val="44D9323B"/>
    <w:rsid w:val="45080DD4"/>
    <w:rsid w:val="4515042B"/>
    <w:rsid w:val="453273D9"/>
    <w:rsid w:val="453A088B"/>
    <w:rsid w:val="454B5BE7"/>
    <w:rsid w:val="45542BB9"/>
    <w:rsid w:val="458B0897"/>
    <w:rsid w:val="458E0FF3"/>
    <w:rsid w:val="45A543EE"/>
    <w:rsid w:val="45A656D1"/>
    <w:rsid w:val="45DE5E06"/>
    <w:rsid w:val="45F026AD"/>
    <w:rsid w:val="461E4D77"/>
    <w:rsid w:val="467977C5"/>
    <w:rsid w:val="46A55988"/>
    <w:rsid w:val="46AE79DA"/>
    <w:rsid w:val="46CE762A"/>
    <w:rsid w:val="46FF7EF9"/>
    <w:rsid w:val="470E5445"/>
    <w:rsid w:val="47125420"/>
    <w:rsid w:val="471A229C"/>
    <w:rsid w:val="471E0DE2"/>
    <w:rsid w:val="47A81BD4"/>
    <w:rsid w:val="47C36FCC"/>
    <w:rsid w:val="47DEFAEE"/>
    <w:rsid w:val="481A5D11"/>
    <w:rsid w:val="482A57DE"/>
    <w:rsid w:val="48331C60"/>
    <w:rsid w:val="48894547"/>
    <w:rsid w:val="48A779DB"/>
    <w:rsid w:val="48B111D4"/>
    <w:rsid w:val="48D53046"/>
    <w:rsid w:val="48FC28FC"/>
    <w:rsid w:val="49416748"/>
    <w:rsid w:val="4977205D"/>
    <w:rsid w:val="498C100B"/>
    <w:rsid w:val="499E5823"/>
    <w:rsid w:val="49B4660E"/>
    <w:rsid w:val="49C420F5"/>
    <w:rsid w:val="49CF5564"/>
    <w:rsid w:val="49D33484"/>
    <w:rsid w:val="49E46FAD"/>
    <w:rsid w:val="49EA7A10"/>
    <w:rsid w:val="49F45832"/>
    <w:rsid w:val="49F70C07"/>
    <w:rsid w:val="49F7280F"/>
    <w:rsid w:val="4A052F31"/>
    <w:rsid w:val="4A262747"/>
    <w:rsid w:val="4A2D541B"/>
    <w:rsid w:val="4A4355E3"/>
    <w:rsid w:val="4A776936"/>
    <w:rsid w:val="4AA40B5F"/>
    <w:rsid w:val="4ACE27F7"/>
    <w:rsid w:val="4B416863"/>
    <w:rsid w:val="4B4754F1"/>
    <w:rsid w:val="4B491390"/>
    <w:rsid w:val="4B6D1D00"/>
    <w:rsid w:val="4B7C1061"/>
    <w:rsid w:val="4B7F38BA"/>
    <w:rsid w:val="4B814F28"/>
    <w:rsid w:val="4B8C5282"/>
    <w:rsid w:val="4B9002A1"/>
    <w:rsid w:val="4BA40904"/>
    <w:rsid w:val="4BBC455E"/>
    <w:rsid w:val="4C397DE0"/>
    <w:rsid w:val="4C527C04"/>
    <w:rsid w:val="4C5B6310"/>
    <w:rsid w:val="4C8908D8"/>
    <w:rsid w:val="4C9A2FAF"/>
    <w:rsid w:val="4CA207EA"/>
    <w:rsid w:val="4CC479D8"/>
    <w:rsid w:val="4CEF4A95"/>
    <w:rsid w:val="4CF81D38"/>
    <w:rsid w:val="4D2F75B9"/>
    <w:rsid w:val="4D510618"/>
    <w:rsid w:val="4D5851AF"/>
    <w:rsid w:val="4D8F30F2"/>
    <w:rsid w:val="4DA96DE3"/>
    <w:rsid w:val="4DB02828"/>
    <w:rsid w:val="4DE1374A"/>
    <w:rsid w:val="4E252DBF"/>
    <w:rsid w:val="4E2D0616"/>
    <w:rsid w:val="4E2D4AD1"/>
    <w:rsid w:val="4E3A37FA"/>
    <w:rsid w:val="4E4371D0"/>
    <w:rsid w:val="4E52163B"/>
    <w:rsid w:val="4E570604"/>
    <w:rsid w:val="4E5837BC"/>
    <w:rsid w:val="4E5A3CD7"/>
    <w:rsid w:val="4E774E02"/>
    <w:rsid w:val="4E8C6404"/>
    <w:rsid w:val="4EB1136E"/>
    <w:rsid w:val="4EB2501E"/>
    <w:rsid w:val="4EB7039E"/>
    <w:rsid w:val="4EB7192B"/>
    <w:rsid w:val="4ECC3220"/>
    <w:rsid w:val="4ED14454"/>
    <w:rsid w:val="4ED836E3"/>
    <w:rsid w:val="4EF165AE"/>
    <w:rsid w:val="4F1B7B40"/>
    <w:rsid w:val="4F264A5F"/>
    <w:rsid w:val="4F3B50DC"/>
    <w:rsid w:val="4F482B78"/>
    <w:rsid w:val="4F4D4335"/>
    <w:rsid w:val="4F634D40"/>
    <w:rsid w:val="4F6E25C5"/>
    <w:rsid w:val="4F7C5408"/>
    <w:rsid w:val="4FB74853"/>
    <w:rsid w:val="4FC9482B"/>
    <w:rsid w:val="4FEB47EB"/>
    <w:rsid w:val="502B5150"/>
    <w:rsid w:val="502F01AE"/>
    <w:rsid w:val="506364C3"/>
    <w:rsid w:val="506F7681"/>
    <w:rsid w:val="50713DB2"/>
    <w:rsid w:val="50724717"/>
    <w:rsid w:val="507F724A"/>
    <w:rsid w:val="508F0C40"/>
    <w:rsid w:val="509757A6"/>
    <w:rsid w:val="50B03747"/>
    <w:rsid w:val="50B16501"/>
    <w:rsid w:val="50B47A33"/>
    <w:rsid w:val="50BA6DBE"/>
    <w:rsid w:val="50D05449"/>
    <w:rsid w:val="51606BFC"/>
    <w:rsid w:val="51916EE4"/>
    <w:rsid w:val="51BC4751"/>
    <w:rsid w:val="51E15477"/>
    <w:rsid w:val="5212481A"/>
    <w:rsid w:val="52573E6A"/>
    <w:rsid w:val="527BFEE8"/>
    <w:rsid w:val="52B23ED4"/>
    <w:rsid w:val="52BB3305"/>
    <w:rsid w:val="52D374D1"/>
    <w:rsid w:val="52F5483E"/>
    <w:rsid w:val="533B5700"/>
    <w:rsid w:val="536B5D13"/>
    <w:rsid w:val="538E7E63"/>
    <w:rsid w:val="539E5689"/>
    <w:rsid w:val="53A37441"/>
    <w:rsid w:val="53AD48C1"/>
    <w:rsid w:val="53B01EB6"/>
    <w:rsid w:val="53C0301E"/>
    <w:rsid w:val="54254034"/>
    <w:rsid w:val="5430397D"/>
    <w:rsid w:val="546D50F9"/>
    <w:rsid w:val="549D29D2"/>
    <w:rsid w:val="549E2395"/>
    <w:rsid w:val="54A36203"/>
    <w:rsid w:val="54E76AB1"/>
    <w:rsid w:val="54EE2F1E"/>
    <w:rsid w:val="54EF2944"/>
    <w:rsid w:val="551652CD"/>
    <w:rsid w:val="552503C0"/>
    <w:rsid w:val="554747DA"/>
    <w:rsid w:val="555568D1"/>
    <w:rsid w:val="555B01C6"/>
    <w:rsid w:val="55675F0E"/>
    <w:rsid w:val="557C32F9"/>
    <w:rsid w:val="55931176"/>
    <w:rsid w:val="559A1A32"/>
    <w:rsid w:val="559F2667"/>
    <w:rsid w:val="55CF34AF"/>
    <w:rsid w:val="55E259CC"/>
    <w:rsid w:val="55F13F1A"/>
    <w:rsid w:val="55F36055"/>
    <w:rsid w:val="56093F33"/>
    <w:rsid w:val="561C1BD0"/>
    <w:rsid w:val="56262CDB"/>
    <w:rsid w:val="56315D2F"/>
    <w:rsid w:val="563E1504"/>
    <w:rsid w:val="56457E75"/>
    <w:rsid w:val="566E2D84"/>
    <w:rsid w:val="5684533A"/>
    <w:rsid w:val="5692347B"/>
    <w:rsid w:val="56B6018C"/>
    <w:rsid w:val="56EA18C1"/>
    <w:rsid w:val="570F44C1"/>
    <w:rsid w:val="575A664D"/>
    <w:rsid w:val="575E5E0B"/>
    <w:rsid w:val="577562DD"/>
    <w:rsid w:val="579507E3"/>
    <w:rsid w:val="57D04F5B"/>
    <w:rsid w:val="57D80CDC"/>
    <w:rsid w:val="57E132F0"/>
    <w:rsid w:val="57E736D6"/>
    <w:rsid w:val="58177B0B"/>
    <w:rsid w:val="58315DAD"/>
    <w:rsid w:val="58B55318"/>
    <w:rsid w:val="590E3205"/>
    <w:rsid w:val="591C1EF2"/>
    <w:rsid w:val="5956660F"/>
    <w:rsid w:val="59622495"/>
    <w:rsid w:val="596D2F8A"/>
    <w:rsid w:val="596D67DA"/>
    <w:rsid w:val="597402F8"/>
    <w:rsid w:val="59835273"/>
    <w:rsid w:val="59DB4E4A"/>
    <w:rsid w:val="59DD3A6D"/>
    <w:rsid w:val="59EE791A"/>
    <w:rsid w:val="5A03068F"/>
    <w:rsid w:val="5A0B3D72"/>
    <w:rsid w:val="5A1804F3"/>
    <w:rsid w:val="5A4204CD"/>
    <w:rsid w:val="5A433D23"/>
    <w:rsid w:val="5A474401"/>
    <w:rsid w:val="5A4D2C93"/>
    <w:rsid w:val="5A7D152C"/>
    <w:rsid w:val="5A8716F3"/>
    <w:rsid w:val="5A963B0E"/>
    <w:rsid w:val="5A9E0CEC"/>
    <w:rsid w:val="5AAB6C66"/>
    <w:rsid w:val="5AB6152D"/>
    <w:rsid w:val="5AE32ECF"/>
    <w:rsid w:val="5AEA6650"/>
    <w:rsid w:val="5AF26BEF"/>
    <w:rsid w:val="5B182FAC"/>
    <w:rsid w:val="5B6A1223"/>
    <w:rsid w:val="5B7FD1F0"/>
    <w:rsid w:val="5B813534"/>
    <w:rsid w:val="5B9147F5"/>
    <w:rsid w:val="5B9F5A80"/>
    <w:rsid w:val="5BBF3391"/>
    <w:rsid w:val="5BE25B61"/>
    <w:rsid w:val="5BED23D0"/>
    <w:rsid w:val="5C3020B7"/>
    <w:rsid w:val="5C342C75"/>
    <w:rsid w:val="5C43029E"/>
    <w:rsid w:val="5C4E132B"/>
    <w:rsid w:val="5C57258D"/>
    <w:rsid w:val="5C866123"/>
    <w:rsid w:val="5CAC6C04"/>
    <w:rsid w:val="5CAF482F"/>
    <w:rsid w:val="5CD64EEC"/>
    <w:rsid w:val="5D4D5BD4"/>
    <w:rsid w:val="5D5608FA"/>
    <w:rsid w:val="5D563216"/>
    <w:rsid w:val="5D782245"/>
    <w:rsid w:val="5D8F2222"/>
    <w:rsid w:val="5E2955C4"/>
    <w:rsid w:val="5E3B1BD5"/>
    <w:rsid w:val="5E452CB0"/>
    <w:rsid w:val="5E7B2B51"/>
    <w:rsid w:val="5E810C58"/>
    <w:rsid w:val="5E845A1C"/>
    <w:rsid w:val="5EA52572"/>
    <w:rsid w:val="5EBC5401"/>
    <w:rsid w:val="5EBE3DC8"/>
    <w:rsid w:val="5ED11DEA"/>
    <w:rsid w:val="5ED61EBE"/>
    <w:rsid w:val="5EEA1E79"/>
    <w:rsid w:val="5EF37781"/>
    <w:rsid w:val="5F090007"/>
    <w:rsid w:val="5F0A6827"/>
    <w:rsid w:val="5F374522"/>
    <w:rsid w:val="5F3BA34E"/>
    <w:rsid w:val="5F5B3301"/>
    <w:rsid w:val="5F7B32D5"/>
    <w:rsid w:val="5F7D1FAB"/>
    <w:rsid w:val="5FAE7D9C"/>
    <w:rsid w:val="5FBBB90A"/>
    <w:rsid w:val="5FC339AF"/>
    <w:rsid w:val="5FC963AF"/>
    <w:rsid w:val="5FDA4330"/>
    <w:rsid w:val="5FEB44F1"/>
    <w:rsid w:val="5FF160F1"/>
    <w:rsid w:val="5FFC1E28"/>
    <w:rsid w:val="6078350D"/>
    <w:rsid w:val="6082700E"/>
    <w:rsid w:val="60854B80"/>
    <w:rsid w:val="609B2F18"/>
    <w:rsid w:val="60B11BF2"/>
    <w:rsid w:val="60B2438C"/>
    <w:rsid w:val="60B55E07"/>
    <w:rsid w:val="60C54BF7"/>
    <w:rsid w:val="60C76BC2"/>
    <w:rsid w:val="60D13321"/>
    <w:rsid w:val="60D90D70"/>
    <w:rsid w:val="60F738B8"/>
    <w:rsid w:val="616B2135"/>
    <w:rsid w:val="6191611F"/>
    <w:rsid w:val="61AB0FA1"/>
    <w:rsid w:val="61C72D76"/>
    <w:rsid w:val="61DC49A2"/>
    <w:rsid w:val="61E654F7"/>
    <w:rsid w:val="61E70385"/>
    <w:rsid w:val="62264B69"/>
    <w:rsid w:val="6247695E"/>
    <w:rsid w:val="62540031"/>
    <w:rsid w:val="629A7BCA"/>
    <w:rsid w:val="62A50D92"/>
    <w:rsid w:val="62A57209"/>
    <w:rsid w:val="62A765D7"/>
    <w:rsid w:val="63035AB9"/>
    <w:rsid w:val="630C7063"/>
    <w:rsid w:val="633137E9"/>
    <w:rsid w:val="635A6A7F"/>
    <w:rsid w:val="63607359"/>
    <w:rsid w:val="63673163"/>
    <w:rsid w:val="636B6007"/>
    <w:rsid w:val="63756BF2"/>
    <w:rsid w:val="637F3391"/>
    <w:rsid w:val="63AC4CCA"/>
    <w:rsid w:val="63BA3D01"/>
    <w:rsid w:val="63BC7509"/>
    <w:rsid w:val="63DF0D42"/>
    <w:rsid w:val="63E9223E"/>
    <w:rsid w:val="63EF2399"/>
    <w:rsid w:val="63F406DB"/>
    <w:rsid w:val="63FF5B9C"/>
    <w:rsid w:val="642E6E96"/>
    <w:rsid w:val="6434116D"/>
    <w:rsid w:val="64785011"/>
    <w:rsid w:val="64795960"/>
    <w:rsid w:val="64A95B8B"/>
    <w:rsid w:val="64BF297B"/>
    <w:rsid w:val="64C5396E"/>
    <w:rsid w:val="64D12F28"/>
    <w:rsid w:val="64D35D0E"/>
    <w:rsid w:val="64E52F3A"/>
    <w:rsid w:val="652A09AF"/>
    <w:rsid w:val="65416F1B"/>
    <w:rsid w:val="65795F18"/>
    <w:rsid w:val="657A02B4"/>
    <w:rsid w:val="65BC6B1F"/>
    <w:rsid w:val="65C62046"/>
    <w:rsid w:val="660D063A"/>
    <w:rsid w:val="662C2F64"/>
    <w:rsid w:val="66507267"/>
    <w:rsid w:val="66656F4B"/>
    <w:rsid w:val="668A5301"/>
    <w:rsid w:val="6698354D"/>
    <w:rsid w:val="66DE0EE9"/>
    <w:rsid w:val="66DF54D8"/>
    <w:rsid w:val="66F30A73"/>
    <w:rsid w:val="670267B3"/>
    <w:rsid w:val="671C14B7"/>
    <w:rsid w:val="67330FC5"/>
    <w:rsid w:val="6739149C"/>
    <w:rsid w:val="67420199"/>
    <w:rsid w:val="67765E72"/>
    <w:rsid w:val="67863A56"/>
    <w:rsid w:val="678F3674"/>
    <w:rsid w:val="67972404"/>
    <w:rsid w:val="679E4055"/>
    <w:rsid w:val="67A16134"/>
    <w:rsid w:val="67AE1A3B"/>
    <w:rsid w:val="67E63ED9"/>
    <w:rsid w:val="6844104D"/>
    <w:rsid w:val="686F5878"/>
    <w:rsid w:val="688B3315"/>
    <w:rsid w:val="68D93E6E"/>
    <w:rsid w:val="68E330F6"/>
    <w:rsid w:val="6917277E"/>
    <w:rsid w:val="691951C6"/>
    <w:rsid w:val="692B0A88"/>
    <w:rsid w:val="693F3A06"/>
    <w:rsid w:val="696A4EED"/>
    <w:rsid w:val="69934F73"/>
    <w:rsid w:val="69B12934"/>
    <w:rsid w:val="69D21C28"/>
    <w:rsid w:val="69D33FD3"/>
    <w:rsid w:val="69D4755D"/>
    <w:rsid w:val="69DC05AC"/>
    <w:rsid w:val="69F745C9"/>
    <w:rsid w:val="6A29737B"/>
    <w:rsid w:val="6A43006D"/>
    <w:rsid w:val="6A601973"/>
    <w:rsid w:val="6AA476C1"/>
    <w:rsid w:val="6ACB4F2B"/>
    <w:rsid w:val="6AE956FC"/>
    <w:rsid w:val="6AEF1403"/>
    <w:rsid w:val="6B54241B"/>
    <w:rsid w:val="6B5F5422"/>
    <w:rsid w:val="6BA31C16"/>
    <w:rsid w:val="6BA911CD"/>
    <w:rsid w:val="6BB4548F"/>
    <w:rsid w:val="6BC45D09"/>
    <w:rsid w:val="6BD55EF0"/>
    <w:rsid w:val="6BDBC33B"/>
    <w:rsid w:val="6BE83EB2"/>
    <w:rsid w:val="6BF75E81"/>
    <w:rsid w:val="6C022DB1"/>
    <w:rsid w:val="6C0C12E6"/>
    <w:rsid w:val="6C23364F"/>
    <w:rsid w:val="6C2B68B4"/>
    <w:rsid w:val="6C2C1A15"/>
    <w:rsid w:val="6C33B9C5"/>
    <w:rsid w:val="6C470454"/>
    <w:rsid w:val="6C4D66E5"/>
    <w:rsid w:val="6C533FBB"/>
    <w:rsid w:val="6C5C32C7"/>
    <w:rsid w:val="6C8F772C"/>
    <w:rsid w:val="6CC6091D"/>
    <w:rsid w:val="6CD531A0"/>
    <w:rsid w:val="6CDD4E4A"/>
    <w:rsid w:val="6CFB4824"/>
    <w:rsid w:val="6D0B601A"/>
    <w:rsid w:val="6D2F78C1"/>
    <w:rsid w:val="6D45389E"/>
    <w:rsid w:val="6D5B1F32"/>
    <w:rsid w:val="6D7111E6"/>
    <w:rsid w:val="6D89484B"/>
    <w:rsid w:val="6DAB4DBF"/>
    <w:rsid w:val="6DB275FA"/>
    <w:rsid w:val="6DB44638"/>
    <w:rsid w:val="6DD73FFC"/>
    <w:rsid w:val="6DFACF95"/>
    <w:rsid w:val="6E0A58FC"/>
    <w:rsid w:val="6E2B3B31"/>
    <w:rsid w:val="6E331948"/>
    <w:rsid w:val="6E3F4095"/>
    <w:rsid w:val="6E6C07EE"/>
    <w:rsid w:val="6E82085E"/>
    <w:rsid w:val="6E83A118"/>
    <w:rsid w:val="6E97CB54"/>
    <w:rsid w:val="6EA3746B"/>
    <w:rsid w:val="6EA57408"/>
    <w:rsid w:val="6EAF5680"/>
    <w:rsid w:val="6EBD501F"/>
    <w:rsid w:val="6ECA5D4E"/>
    <w:rsid w:val="6ED53ABA"/>
    <w:rsid w:val="6F0B557E"/>
    <w:rsid w:val="6F122A87"/>
    <w:rsid w:val="6F214003"/>
    <w:rsid w:val="6F264A9E"/>
    <w:rsid w:val="6F287ED0"/>
    <w:rsid w:val="6F376389"/>
    <w:rsid w:val="6F3941EE"/>
    <w:rsid w:val="6F494B4E"/>
    <w:rsid w:val="6F5E32A1"/>
    <w:rsid w:val="6F6A10D0"/>
    <w:rsid w:val="6F8E1A41"/>
    <w:rsid w:val="6F9377E5"/>
    <w:rsid w:val="6F98070C"/>
    <w:rsid w:val="6FA1340E"/>
    <w:rsid w:val="6FAD3A8A"/>
    <w:rsid w:val="6FE63CCB"/>
    <w:rsid w:val="6FE659F4"/>
    <w:rsid w:val="6FFF602A"/>
    <w:rsid w:val="702A64CF"/>
    <w:rsid w:val="702D49ED"/>
    <w:rsid w:val="703550EA"/>
    <w:rsid w:val="706D5397"/>
    <w:rsid w:val="70AB0D7F"/>
    <w:rsid w:val="70D83760"/>
    <w:rsid w:val="70E64179"/>
    <w:rsid w:val="711041A7"/>
    <w:rsid w:val="711F3B69"/>
    <w:rsid w:val="714D4ACF"/>
    <w:rsid w:val="716E48E4"/>
    <w:rsid w:val="7179439E"/>
    <w:rsid w:val="718445AA"/>
    <w:rsid w:val="7188763B"/>
    <w:rsid w:val="71F93B0B"/>
    <w:rsid w:val="72042ED4"/>
    <w:rsid w:val="72183B3B"/>
    <w:rsid w:val="72205439"/>
    <w:rsid w:val="72224BF5"/>
    <w:rsid w:val="723323F2"/>
    <w:rsid w:val="72345D7E"/>
    <w:rsid w:val="72363851"/>
    <w:rsid w:val="728670E0"/>
    <w:rsid w:val="72BA2638"/>
    <w:rsid w:val="72BF41FF"/>
    <w:rsid w:val="72C21D1B"/>
    <w:rsid w:val="72CA4791"/>
    <w:rsid w:val="72E51E41"/>
    <w:rsid w:val="73005B71"/>
    <w:rsid w:val="73316E65"/>
    <w:rsid w:val="733454E7"/>
    <w:rsid w:val="73501B71"/>
    <w:rsid w:val="735B6E56"/>
    <w:rsid w:val="7365341E"/>
    <w:rsid w:val="73A11CFD"/>
    <w:rsid w:val="73D44A85"/>
    <w:rsid w:val="73D72923"/>
    <w:rsid w:val="73DB3070"/>
    <w:rsid w:val="74055B35"/>
    <w:rsid w:val="741B07F0"/>
    <w:rsid w:val="744D70C4"/>
    <w:rsid w:val="74546571"/>
    <w:rsid w:val="7476433D"/>
    <w:rsid w:val="74AB65E8"/>
    <w:rsid w:val="74B54F16"/>
    <w:rsid w:val="74B80160"/>
    <w:rsid w:val="74CF2642"/>
    <w:rsid w:val="754A06AC"/>
    <w:rsid w:val="75524BFE"/>
    <w:rsid w:val="756305D4"/>
    <w:rsid w:val="75930F1E"/>
    <w:rsid w:val="75AC4EF7"/>
    <w:rsid w:val="75BF2425"/>
    <w:rsid w:val="75D014D5"/>
    <w:rsid w:val="75EC3E2F"/>
    <w:rsid w:val="76004806"/>
    <w:rsid w:val="761854BD"/>
    <w:rsid w:val="76331C3A"/>
    <w:rsid w:val="763D4B0A"/>
    <w:rsid w:val="76457E2C"/>
    <w:rsid w:val="76550BEF"/>
    <w:rsid w:val="765906D6"/>
    <w:rsid w:val="765B3933"/>
    <w:rsid w:val="76670503"/>
    <w:rsid w:val="76C679B4"/>
    <w:rsid w:val="76E32B82"/>
    <w:rsid w:val="76E93811"/>
    <w:rsid w:val="773B3355"/>
    <w:rsid w:val="77443A25"/>
    <w:rsid w:val="776E39F1"/>
    <w:rsid w:val="778C2225"/>
    <w:rsid w:val="779C3972"/>
    <w:rsid w:val="77AA4A6D"/>
    <w:rsid w:val="77BC09C9"/>
    <w:rsid w:val="77C56C4E"/>
    <w:rsid w:val="77DEDB7B"/>
    <w:rsid w:val="77EF8EB1"/>
    <w:rsid w:val="77FF4251"/>
    <w:rsid w:val="780F25E2"/>
    <w:rsid w:val="781237F7"/>
    <w:rsid w:val="78137FF6"/>
    <w:rsid w:val="78342AFC"/>
    <w:rsid w:val="78510675"/>
    <w:rsid w:val="78524574"/>
    <w:rsid w:val="785A1755"/>
    <w:rsid w:val="78E4477C"/>
    <w:rsid w:val="78E94215"/>
    <w:rsid w:val="78EC743A"/>
    <w:rsid w:val="79233838"/>
    <w:rsid w:val="792611F2"/>
    <w:rsid w:val="79273E57"/>
    <w:rsid w:val="795F1319"/>
    <w:rsid w:val="79961D51"/>
    <w:rsid w:val="79A20C3E"/>
    <w:rsid w:val="79EE28B6"/>
    <w:rsid w:val="79F762D6"/>
    <w:rsid w:val="7A0F6F5A"/>
    <w:rsid w:val="7A4B1459"/>
    <w:rsid w:val="7A9A5B50"/>
    <w:rsid w:val="7AA86366"/>
    <w:rsid w:val="7AC36CEF"/>
    <w:rsid w:val="7AF77EEC"/>
    <w:rsid w:val="7B732D09"/>
    <w:rsid w:val="7B893DB6"/>
    <w:rsid w:val="7C0C4DE3"/>
    <w:rsid w:val="7C0D054F"/>
    <w:rsid w:val="7C1A7AE8"/>
    <w:rsid w:val="7C4371FA"/>
    <w:rsid w:val="7C5C253A"/>
    <w:rsid w:val="7C6D16EC"/>
    <w:rsid w:val="7C737E32"/>
    <w:rsid w:val="7C7B5EF8"/>
    <w:rsid w:val="7CA70601"/>
    <w:rsid w:val="7CAA0982"/>
    <w:rsid w:val="7D0338A2"/>
    <w:rsid w:val="7D1868D9"/>
    <w:rsid w:val="7D235C0E"/>
    <w:rsid w:val="7D2B5E42"/>
    <w:rsid w:val="7D4742B8"/>
    <w:rsid w:val="7D8D2980"/>
    <w:rsid w:val="7DB33B66"/>
    <w:rsid w:val="7DC640E8"/>
    <w:rsid w:val="7DD276C7"/>
    <w:rsid w:val="7DDB71F8"/>
    <w:rsid w:val="7DE712FE"/>
    <w:rsid w:val="7E002EC9"/>
    <w:rsid w:val="7E6F78E1"/>
    <w:rsid w:val="7E9052F2"/>
    <w:rsid w:val="7E9F0EEE"/>
    <w:rsid w:val="7EAC6EF3"/>
    <w:rsid w:val="7EBF9C77"/>
    <w:rsid w:val="7ECB7D4D"/>
    <w:rsid w:val="7ED564CF"/>
    <w:rsid w:val="7ED7383E"/>
    <w:rsid w:val="7EF71E9F"/>
    <w:rsid w:val="7F154913"/>
    <w:rsid w:val="7F1C11CA"/>
    <w:rsid w:val="7F1F3F9B"/>
    <w:rsid w:val="7F1FACAA"/>
    <w:rsid w:val="7F2037D3"/>
    <w:rsid w:val="7F2F3A66"/>
    <w:rsid w:val="7F361298"/>
    <w:rsid w:val="7F4F477D"/>
    <w:rsid w:val="7FB7833D"/>
    <w:rsid w:val="7FD22352"/>
    <w:rsid w:val="7FDD8790"/>
    <w:rsid w:val="7FDFE065"/>
    <w:rsid w:val="7FEC2DA8"/>
    <w:rsid w:val="7FEC467B"/>
    <w:rsid w:val="7FEE32A6"/>
    <w:rsid w:val="7FFD0C23"/>
    <w:rsid w:val="7FFF0013"/>
    <w:rsid w:val="87B71813"/>
    <w:rsid w:val="9AFFDAA9"/>
    <w:rsid w:val="9EEC3A49"/>
    <w:rsid w:val="BBFF20D2"/>
    <w:rsid w:val="BFF2E3F0"/>
    <w:rsid w:val="BFF950CC"/>
    <w:rsid w:val="BFFF63A4"/>
    <w:rsid w:val="C46714A9"/>
    <w:rsid w:val="CBBBED4D"/>
    <w:rsid w:val="CDAF5047"/>
    <w:rsid w:val="CFEFB1F3"/>
    <w:rsid w:val="D73E1ED7"/>
    <w:rsid w:val="DBCF597B"/>
    <w:rsid w:val="DDF5AB72"/>
    <w:rsid w:val="E757961F"/>
    <w:rsid w:val="E7BA41DC"/>
    <w:rsid w:val="EBFB5468"/>
    <w:rsid w:val="EFE3EE34"/>
    <w:rsid w:val="F17BE778"/>
    <w:rsid w:val="FAB74959"/>
    <w:rsid w:val="FABFEC5D"/>
    <w:rsid w:val="FC2E7B3D"/>
    <w:rsid w:val="FCFFA9F7"/>
    <w:rsid w:val="FD2B58B1"/>
    <w:rsid w:val="FE99FAC6"/>
    <w:rsid w:val="FEEF9718"/>
    <w:rsid w:val="FF7F658F"/>
    <w:rsid w:val="FF8F14D6"/>
    <w:rsid w:val="FF938BA8"/>
    <w:rsid w:val="FFAF00CD"/>
    <w:rsid w:val="FFBF3149"/>
    <w:rsid w:val="FFDBCB94"/>
    <w:rsid w:val="FFEFF129"/>
    <w:rsid w:val="FFF356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9">
    <w:name w:val="Default Paragraph Font"/>
    <w:semiHidden/>
    <w:qFormat/>
    <w:uiPriority w:val="0"/>
  </w:style>
  <w:style w:type="table" w:default="1" w:styleId="7">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footer"/>
    <w:basedOn w:val="1"/>
    <w:link w:val="13"/>
    <w:qFormat/>
    <w:uiPriority w:val="0"/>
    <w:pPr>
      <w:keepNext w:val="0"/>
      <w:keepLines w:val="0"/>
      <w:widowControl w:val="0"/>
      <w:suppressLineNumbers w:val="0"/>
      <w:tabs>
        <w:tab w:val="center" w:pos="4153"/>
        <w:tab w:val="right" w:pos="8306"/>
      </w:tabs>
      <w:snapToGrid w:val="0"/>
      <w:spacing w:before="0" w:beforeAutospacing="0" w:after="0" w:afterAutospacing="0"/>
      <w:ind w:left="0" w:right="0" w:firstLine="200" w:firstLineChars="200"/>
      <w:jc w:val="left"/>
    </w:pPr>
    <w:rPr>
      <w:rFonts w:hint="default" w:ascii="Times New Roman" w:hAnsi="Times New Roman" w:eastAsia="宋体" w:cs="Times New Roman"/>
      <w:kern w:val="2"/>
      <w:sz w:val="18"/>
      <w:szCs w:val="18"/>
      <w:lang w:val="en-US" w:eastAsia="zh-CN" w:bidi="ar"/>
    </w:rPr>
  </w:style>
  <w:style w:type="paragraph" w:styleId="4">
    <w:name w:val="header"/>
    <w:basedOn w:val="1"/>
    <w:link w:val="12"/>
    <w:qFormat/>
    <w:uiPriority w:val="0"/>
    <w:pPr>
      <w:keepNext w:val="0"/>
      <w:keepLines w:val="0"/>
      <w:widowControl w:val="0"/>
      <w:suppressLineNumbers w:val="0"/>
      <w:pBdr>
        <w:top w:val="none" w:color="auto" w:sz="0" w:space="0"/>
        <w:left w:val="none" w:color="auto" w:sz="0" w:space="0"/>
        <w:bottom w:val="single" w:color="auto" w:sz="6" w:space="1"/>
        <w:right w:val="none" w:color="auto" w:sz="0" w:space="0"/>
      </w:pBdr>
      <w:tabs>
        <w:tab w:val="center" w:pos="4153"/>
        <w:tab w:val="right" w:pos="8306"/>
      </w:tabs>
      <w:snapToGrid w:val="0"/>
      <w:spacing w:before="0" w:beforeAutospacing="0" w:after="0" w:afterAutospacing="0"/>
      <w:ind w:left="0" w:right="0" w:firstLine="200" w:firstLineChars="200"/>
      <w:jc w:val="center"/>
    </w:pPr>
    <w:rPr>
      <w:rFonts w:hint="default" w:ascii="Times New Roman" w:hAnsi="Times New Roman" w:eastAsia="宋体" w:cs="Times New Roman"/>
      <w:kern w:val="2"/>
      <w:sz w:val="18"/>
      <w:szCs w:val="18"/>
      <w:lang w:val="en-US" w:eastAsia="zh-CN" w:bidi="ar"/>
    </w:rPr>
  </w:style>
  <w:style w:type="paragraph" w:styleId="5">
    <w:name w:val="footnote text"/>
    <w:basedOn w:val="1"/>
    <w:qFormat/>
    <w:uiPriority w:val="0"/>
    <w:pPr>
      <w:snapToGrid w:val="0"/>
      <w:jc w:val="left"/>
    </w:pPr>
    <w:rPr>
      <w:sz w:val="18"/>
    </w:rPr>
  </w:style>
  <w:style w:type="paragraph" w:styleId="6">
    <w:name w:val="Normal (Web)"/>
    <w:basedOn w:val="1"/>
    <w:qFormat/>
    <w:uiPriority w:val="0"/>
    <w:pPr>
      <w:keepNext w:val="0"/>
      <w:keepLines w:val="0"/>
      <w:widowControl/>
      <w:suppressLineNumbers w:val="0"/>
      <w:spacing w:before="0" w:beforeAutospacing="1" w:after="0" w:afterAutospacing="1"/>
      <w:ind w:left="0" w:right="0" w:firstLine="480" w:firstLineChars="200"/>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Hyperlink"/>
    <w:basedOn w:val="9"/>
    <w:qFormat/>
    <w:uiPriority w:val="0"/>
    <w:rPr>
      <w:color w:val="0000FF"/>
      <w:u w:val="single"/>
    </w:rPr>
  </w:style>
  <w:style w:type="character" w:styleId="11">
    <w:name w:val="footnote reference"/>
    <w:basedOn w:val="9"/>
    <w:qFormat/>
    <w:uiPriority w:val="0"/>
    <w:rPr>
      <w:vertAlign w:val="superscript"/>
    </w:rPr>
  </w:style>
  <w:style w:type="character" w:customStyle="1" w:styleId="12">
    <w:name w:val="页眉 字符"/>
    <w:basedOn w:val="9"/>
    <w:link w:val="4"/>
    <w:qFormat/>
    <w:uiPriority w:val="0"/>
    <w:rPr>
      <w:kern w:val="2"/>
      <w:sz w:val="18"/>
      <w:szCs w:val="18"/>
    </w:rPr>
  </w:style>
  <w:style w:type="character" w:customStyle="1" w:styleId="13">
    <w:name w:val="页脚 字符"/>
    <w:basedOn w:val="9"/>
    <w:link w:val="3"/>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0" Type="http://schemas.microsoft.com/office/2011/relationships/people" Target="people.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GI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6068</Words>
  <Characters>6544</Characters>
  <Lines>0</Lines>
  <Paragraphs>0</Paragraphs>
  <TotalTime>1</TotalTime>
  <ScaleCrop>false</ScaleCrop>
  <LinksUpToDate>false</LinksUpToDate>
  <CharactersWithSpaces>7113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2022-06-12T07:48:00Z</dcterms:created>
  <dc:creator>vigandaniel</dc:creator>
  <cp:lastModifiedBy>Vigan</cp:lastModifiedBy>
  <dcterms:modified xsi:type="dcterms:W3CDTF">2022-10-13T08:56:26Z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8338CE2B82284936B4359D088ADA9988</vt:lpwstr>
  </property>
</Properties>
</file>